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CEC2" w14:textId="691C8E7A" w:rsidR="000B784F" w:rsidRPr="00B36531" w:rsidRDefault="00094289" w:rsidP="00EC04AB">
      <w:pPr>
        <w:pStyle w:val="iLeserfhrung"/>
        <w:outlineLvl w:val="0"/>
        <w:rPr>
          <w:lang w:val="en-US"/>
        </w:rPr>
      </w:pPr>
      <w:r w:rsidRPr="00B36531">
        <w:rPr>
          <w:lang w:val="en-US"/>
        </w:rPr>
        <w:t>Webrontend</w:t>
      </w:r>
      <w:r w:rsidR="00C93857" w:rsidRPr="00B36531">
        <w:rPr>
          <w:lang w:val="en-US"/>
        </w:rPr>
        <w:t xml:space="preserve"> </w:t>
      </w:r>
      <w:r w:rsidRPr="00B36531">
        <w:rPr>
          <w:lang w:val="en-US"/>
        </w:rPr>
        <w:t>Development</w:t>
      </w:r>
    </w:p>
    <w:p w14:paraId="5BE7CCCE" w14:textId="253C5136" w:rsidR="00A5133E" w:rsidRPr="00B36531" w:rsidRDefault="00094289" w:rsidP="00EC04AB">
      <w:pPr>
        <w:pStyle w:val="iDachzeile"/>
        <w:outlineLvl w:val="0"/>
        <w:rPr>
          <w:lang w:val="en-US"/>
        </w:rPr>
      </w:pPr>
      <w:r w:rsidRPr="00B36531">
        <w:rPr>
          <w:lang w:val="en-US"/>
        </w:rPr>
        <w:t>Angular</w:t>
      </w:r>
      <w:r w:rsidR="00C93857" w:rsidRPr="00B36531">
        <w:rPr>
          <w:lang w:val="en-US"/>
        </w:rPr>
        <w:t xml:space="preserve"> </w:t>
      </w:r>
      <w:r w:rsidRPr="00B36531">
        <w:rPr>
          <w:lang w:val="en-US"/>
        </w:rPr>
        <w:t>2.0</w:t>
      </w:r>
    </w:p>
    <w:p w14:paraId="66A8DD11" w14:textId="08AC18CC" w:rsidR="00A5133E" w:rsidRPr="00B36531" w:rsidRDefault="007711FD" w:rsidP="00EC04AB">
      <w:pPr>
        <w:pStyle w:val="iHeadline"/>
        <w:outlineLvl w:val="0"/>
        <w:rPr>
          <w:lang w:val="en-US"/>
        </w:rPr>
      </w:pPr>
      <w:r w:rsidRPr="00B36531">
        <w:rPr>
          <w:lang w:val="en-US"/>
        </w:rPr>
        <w:t>Routing mit Angular 2.0</w:t>
      </w:r>
    </w:p>
    <w:p w14:paraId="62489575" w14:textId="1D6DE104" w:rsidR="006965F0" w:rsidRPr="006965F0" w:rsidRDefault="007711FD" w:rsidP="006965F0">
      <w:pPr>
        <w:pStyle w:val="iVorspannAutor"/>
      </w:pPr>
      <w:r w:rsidRPr="007711FD">
        <w:rPr>
          <w:rFonts w:ascii="Helvetica" w:hAnsi="Helvetica"/>
          <w:b w:val="0"/>
          <w:color w:val="auto"/>
          <w:sz w:val="24"/>
        </w:rPr>
        <w:t>Eine Single-Page Anwendung ist erst dann richtig vollständig, wenn man zwischen verschiedenen Ansichten hin- und her navigieren kann. Der Nutzer profitiert dabei von Seitenwechseln ohne merkbaren Ladevorgang. Das Routing wurde in Angular 2 intensiv ausgebaut und deckt nun auch fortgeschrittene Anwendungsfälle ab.</w:t>
      </w:r>
    </w:p>
    <w:p w14:paraId="21913FAD" w14:textId="6CFA2005" w:rsidR="007711FD" w:rsidRDefault="007711FD" w:rsidP="007711FD">
      <w:pPr>
        <w:pStyle w:val="iBody"/>
        <w:ind w:firstLine="0"/>
        <w:rPr>
          <w:rStyle w:val="apple-style-span"/>
          <w:rFonts w:ascii="Helvetica" w:hAnsi="Helvetica" w:cs="Helvetica"/>
          <w:color w:val="FF0000"/>
          <w:sz w:val="21"/>
          <w:szCs w:val="21"/>
        </w:rPr>
      </w:pPr>
      <w:r>
        <w:t>Dies ist der fünfte und letzte Artikel aus unserer Reihe zu Angular 2. In den vorherigen Artikeln haben wir bereits SystemJS, Templates, Dependency Injection, Unit-Testing, HTTP-Kommunikation und die Verarbeitung von Formulardaten kennengelernt. Mit dabei ist stets das "Car Dashboard", welches kontinuierlich um neue Funktionen erweitert wird. In diesem Artikel wollen wir alle Bereiche der Anwendung über die neue Routing-Engine miteinander kombinieren.</w:t>
      </w:r>
      <w:r>
        <w:br/>
      </w:r>
      <w:r>
        <w:br/>
      </w:r>
      <w:r>
        <w:rPr>
          <w:rStyle w:val="apple-style-span"/>
          <w:rFonts w:ascii="Helvetica" w:hAnsi="Helvetica" w:cs="Helvetica"/>
          <w:color w:val="FF0000"/>
          <w:sz w:val="21"/>
          <w:szCs w:val="21"/>
        </w:rPr>
        <w:t>(Screenshot 1)</w:t>
      </w:r>
    </w:p>
    <w:p w14:paraId="5773C887" w14:textId="7F9A1208" w:rsidR="007711FD" w:rsidRDefault="007711FD" w:rsidP="007711FD">
      <w:pPr>
        <w:pStyle w:val="iBody"/>
        <w:ind w:firstLine="0"/>
        <w:rPr>
          <w:rStyle w:val="apple-style-span"/>
          <w:rFonts w:ascii="Helvetica" w:hAnsi="Helvetica" w:cs="Helvetica"/>
          <w:color w:val="FF0000"/>
          <w:sz w:val="21"/>
          <w:szCs w:val="21"/>
        </w:rPr>
      </w:pPr>
      <w:r>
        <w:rPr>
          <w:rStyle w:val="apple-style-span"/>
          <w:rFonts w:ascii="Helvetica" w:hAnsi="Helvetica" w:cs="Helvetica"/>
          <w:color w:val="FF0000"/>
          <w:sz w:val="21"/>
          <w:szCs w:val="21"/>
        </w:rPr>
        <w:t>(Screenshot 2)</w:t>
      </w:r>
    </w:p>
    <w:p w14:paraId="2610561A" w14:textId="37F78FC9" w:rsidR="00842582" w:rsidRDefault="007711FD">
      <w:pPr>
        <w:pStyle w:val="iBodyohneEinzug"/>
      </w:pPr>
      <w:r>
        <w:br/>
      </w:r>
      <w:r w:rsidRPr="007711FD">
        <w:t xml:space="preserve">Wie gewohnt steht ein komplettes, lauffähiges Beispiel auf GitHub zur Verfügung. Sie finden alle besprochenen Inhalte unter: </w:t>
      </w:r>
      <w:r w:rsidRPr="007711FD">
        <w:rPr>
          <w:b/>
        </w:rPr>
        <w:t>https://github.com/Angular2Buch/angular2-routing</w:t>
      </w:r>
    </w:p>
    <w:p w14:paraId="295F4374" w14:textId="77777777" w:rsidR="007711FD" w:rsidRPr="007711FD" w:rsidRDefault="007711FD" w:rsidP="007711FD">
      <w:pPr>
        <w:pStyle w:val="iBody"/>
      </w:pPr>
    </w:p>
    <w:p w14:paraId="4A0A8069" w14:textId="4FEBBAF8" w:rsidR="00842582" w:rsidRDefault="007711FD" w:rsidP="00842582">
      <w:pPr>
        <w:pStyle w:val="iZwiti"/>
        <w:outlineLvl w:val="0"/>
      </w:pPr>
      <w:r w:rsidRPr="007711FD">
        <w:t>Komponenten</w:t>
      </w:r>
    </w:p>
    <w:p w14:paraId="28FE4998" w14:textId="77777777" w:rsidR="008C64E7" w:rsidRPr="008C64E7" w:rsidRDefault="007711FD" w:rsidP="008C64E7">
      <w:pPr>
        <w:pStyle w:val="iBody"/>
        <w:ind w:firstLine="0"/>
      </w:pPr>
      <w:r w:rsidRPr="007711FD">
        <w:t>Zugegeben, in der letzten Ausgabe mussten wir ein wenig schummeln. Wir haben neben der Komponente "Dashboard" eine zweite Komponente namens "DriverForm" vorgestellt und anhand dieser die Formularverarbeitung erläutert. Das Problem war: Beide Komponenten waren jeweils ein</w:t>
      </w:r>
      <w:r w:rsidR="008C64E7">
        <w:t xml:space="preserve">zeln in die Website eingebunden </w:t>
      </w:r>
      <w:r w:rsidR="008C64E7" w:rsidRPr="008C64E7">
        <w:t>(</w:t>
      </w:r>
      <w:r w:rsidR="008C64E7" w:rsidRPr="008C64E7">
        <w:rPr>
          <w:color w:val="FF0000"/>
        </w:rPr>
        <w:t>Listing 1</w:t>
      </w:r>
      <w:r w:rsidR="008C64E7" w:rsidRPr="008C64E7">
        <w:t>).</w:t>
      </w:r>
      <w:r w:rsidR="008C64E7">
        <w:br/>
      </w:r>
      <w:r w:rsidR="008C64E7">
        <w:br/>
      </w:r>
      <w:r w:rsidR="008C64E7" w:rsidRPr="008C64E7">
        <w:rPr>
          <w:color w:val="FF0000"/>
        </w:rPr>
        <w:t>((Listingkasten))</w:t>
      </w:r>
    </w:p>
    <w:p w14:paraId="3E5A0D42" w14:textId="54F2BC08" w:rsidR="008C64E7" w:rsidRPr="008C64E7" w:rsidRDefault="008C64E7" w:rsidP="008C64E7">
      <w:pPr>
        <w:pStyle w:val="iTabBalken"/>
      </w:pPr>
      <w:r w:rsidRPr="008C64E7">
        <w:t>Listing 1: Pseudo-Code zum Einbinden der Root-Component in die Website</w:t>
      </w:r>
    </w:p>
    <w:p w14:paraId="6F6427DA" w14:textId="77777777" w:rsidR="008C64E7" w:rsidRPr="00B36531"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B36531">
        <w:rPr>
          <w:rStyle w:val="HTMLCode"/>
          <w:rFonts w:ascii="Consolas" w:hAnsi="Consolas" w:cs="Consolas"/>
          <w:color w:val="333333"/>
          <w:sz w:val="18"/>
          <w:szCs w:val="18"/>
          <w:bdr w:val="none" w:sz="0" w:space="0" w:color="auto" w:frame="1"/>
          <w:lang w:val="en-US"/>
        </w:rPr>
        <w:t>&lt;!-- index.html --&gt;</w:t>
      </w:r>
    </w:p>
    <w:p w14:paraId="7059CCF4"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&lt;dashboard&gt;loading...&lt;/dashboard&gt;</w:t>
      </w:r>
    </w:p>
    <w:p w14:paraId="4018A919"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D1BF2AF"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oder</w:t>
      </w:r>
    </w:p>
    <w:p w14:paraId="0439EBCF"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3D181B92"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&lt;driver-form&gt;loading...&lt;/driver-form&gt;</w:t>
      </w:r>
    </w:p>
    <w:p w14:paraId="60E692CB"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89A5F0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app.ts</w:t>
      </w:r>
    </w:p>
    <w:p w14:paraId="253C248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bootstrap(Dashboard);</w:t>
      </w:r>
    </w:p>
    <w:p w14:paraId="0F51FD21"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5768834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xml:space="preserve">            oder</w:t>
      </w:r>
    </w:p>
    <w:p w14:paraId="5F81F02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16E7A19A"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bootstrap(DriverForm);</w:t>
      </w:r>
    </w:p>
    <w:p w14:paraId="4F2F4DB6"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64C524DE"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dashboard.ts</w:t>
      </w:r>
    </w:p>
    <w:p w14:paraId="7A244C1C"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@Component({selector: 'dashboard'})</w:t>
      </w:r>
    </w:p>
    <w:p w14:paraId="5D88CADA"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@View({templateUrl: 'app/dashboard.html'})</w:t>
      </w:r>
    </w:p>
    <w:p w14:paraId="63DAF0A0"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export class Dashboard { }</w:t>
      </w:r>
    </w:p>
    <w:p w14:paraId="614E0563"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p>
    <w:p w14:paraId="093189F3"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 driver-form.ts</w:t>
      </w:r>
    </w:p>
    <w:p w14:paraId="4C85E0BB"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@Component({selector: 'driver-form'})</w:t>
      </w:r>
    </w:p>
    <w:p w14:paraId="470B3B47"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lang w:val="en-US"/>
        </w:rPr>
      </w:pPr>
      <w:r w:rsidRPr="008C64E7">
        <w:rPr>
          <w:rStyle w:val="HTMLCode"/>
          <w:rFonts w:ascii="Consolas" w:hAnsi="Consolas" w:cs="Consolas"/>
          <w:color w:val="333333"/>
          <w:sz w:val="18"/>
          <w:szCs w:val="18"/>
          <w:bdr w:val="none" w:sz="0" w:space="0" w:color="auto" w:frame="1"/>
          <w:lang w:val="en-US"/>
        </w:rPr>
        <w:t>@View({templateUrl: 'app/components/driver-form/driver-form.html'})</w:t>
      </w:r>
    </w:p>
    <w:p w14:paraId="14EDE85D" w14:textId="77777777" w:rsidR="008C64E7" w:rsidRPr="008C64E7" w:rsidRDefault="008C64E7" w:rsidP="008C64E7">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lang w:val="en-US"/>
        </w:rPr>
      </w:pPr>
      <w:r w:rsidRPr="008C64E7">
        <w:rPr>
          <w:rStyle w:val="HTMLCode"/>
          <w:rFonts w:ascii="Consolas" w:hAnsi="Consolas" w:cs="Consolas"/>
          <w:color w:val="333333"/>
          <w:sz w:val="18"/>
          <w:szCs w:val="18"/>
          <w:bdr w:val="none" w:sz="0" w:space="0" w:color="auto" w:frame="1"/>
          <w:lang w:val="en-US"/>
        </w:rPr>
        <w:t>export class DriverForm { }</w:t>
      </w:r>
    </w:p>
    <w:p w14:paraId="73DB97D7" w14:textId="77777777" w:rsidR="008C64E7" w:rsidRPr="008C64E7" w:rsidRDefault="008C64E7" w:rsidP="008C64E7">
      <w:pPr>
        <w:pStyle w:val="iBodyohneEinzug"/>
        <w:rPr>
          <w:color w:val="FF0000"/>
          <w:lang w:val="en-US"/>
        </w:rPr>
      </w:pPr>
      <w:r w:rsidRPr="008C64E7">
        <w:rPr>
          <w:color w:val="FF0000"/>
          <w:lang w:val="en-US"/>
        </w:rPr>
        <w:t>((Ende Listingingkasten))</w:t>
      </w:r>
    </w:p>
    <w:p w14:paraId="0839594A" w14:textId="77777777" w:rsidR="00222696" w:rsidRDefault="00222696" w:rsidP="00222696">
      <w:pPr>
        <w:pStyle w:val="iBody"/>
        <w:ind w:firstLine="0"/>
        <w:rPr>
          <w:lang w:val="en-US"/>
        </w:rPr>
      </w:pPr>
    </w:p>
    <w:p w14:paraId="4A5CFEC7" w14:textId="563BBFB9" w:rsidR="008C64E7" w:rsidRPr="002E6605" w:rsidRDefault="002E6605" w:rsidP="00222696">
      <w:pPr>
        <w:pStyle w:val="iBody"/>
        <w:ind w:firstLine="0"/>
      </w:pPr>
      <w:r w:rsidRPr="002E6605">
        <w:t>Die hierarchische Anordnung der Komponenten aus de</w:t>
      </w:r>
      <w:r>
        <w:t xml:space="preserve">r letzten Ausgabe sehen wir in </w:t>
      </w:r>
      <w:r w:rsidRPr="002E6605">
        <w:rPr>
          <w:color w:val="FF0000"/>
        </w:rPr>
        <w:t>Bild 1</w:t>
      </w:r>
      <w:r w:rsidRPr="002E6605">
        <w:t>.</w:t>
      </w:r>
      <w:r>
        <w:br/>
      </w:r>
      <w:r>
        <w:br/>
      </w:r>
      <w:r w:rsidRPr="002E6605">
        <w:rPr>
          <w:color w:val="FF0000"/>
        </w:rPr>
        <w:t>(Bild 1)</w:t>
      </w:r>
      <w:r>
        <w:br/>
      </w:r>
    </w:p>
    <w:p w14:paraId="27DA2FB5" w14:textId="3AFD4C00" w:rsidR="007711FD" w:rsidRPr="002E6605" w:rsidRDefault="005E2E48" w:rsidP="00222696">
      <w:pPr>
        <w:pStyle w:val="iBody"/>
        <w:ind w:firstLine="0"/>
      </w:pPr>
      <w:r w:rsidRPr="005E2E48">
        <w:rPr>
          <w:rStyle w:val="apple-style-span"/>
          <w:rFonts w:cs="Arial"/>
          <w:color w:val="333333"/>
          <w:szCs w:val="20"/>
        </w:rPr>
        <w:t>Nun wollen wir natürlich auch in der Lage sein, beide</w:t>
      </w:r>
      <w:r>
        <w:rPr>
          <w:rStyle w:val="apple-style-span"/>
          <w:rFonts w:ascii="Helvetica" w:hAnsi="Helvetica" w:cs="Helvetica"/>
          <w:color w:val="333333"/>
          <w:sz w:val="21"/>
          <w:szCs w:val="21"/>
        </w:rPr>
        <w:t xml:space="preserve"> </w:t>
      </w:r>
      <w:r w:rsidRPr="005E2E48">
        <w:rPr>
          <w:rStyle w:val="apple-style-span"/>
          <w:rFonts w:cs="Arial"/>
          <w:color w:val="333333"/>
          <w:szCs w:val="20"/>
        </w:rPr>
        <w:t>Ansichten gleichzeitig zu verwenden, damit wir durch die Anwendung navigieren können. Hier kommt das Prinzip des</w:t>
      </w:r>
      <w:r w:rsidRPr="005E2E48">
        <w:rPr>
          <w:rStyle w:val="apple-converted-space"/>
          <w:rFonts w:cs="Arial"/>
          <w:color w:val="333333"/>
          <w:szCs w:val="20"/>
        </w:rPr>
        <w:t> </w:t>
      </w:r>
      <w:r w:rsidRPr="005E2E48">
        <w:rPr>
          <w:rStyle w:val="Hervorhebung"/>
          <w:rFonts w:cs="Arial"/>
          <w:b/>
          <w:i w:val="0"/>
          <w:color w:val="333333"/>
          <w:szCs w:val="20"/>
          <w:bdr w:val="none" w:sz="0" w:space="0" w:color="auto" w:frame="1"/>
        </w:rPr>
        <w:t>Routings</w:t>
      </w:r>
      <w:r w:rsidRPr="005E2E48">
        <w:rPr>
          <w:rStyle w:val="apple-converted-space"/>
          <w:rFonts w:cs="Arial"/>
          <w:color w:val="333333"/>
          <w:szCs w:val="20"/>
        </w:rPr>
        <w:t> </w:t>
      </w:r>
      <w:r w:rsidRPr="005E2E48">
        <w:rPr>
          <w:rStyle w:val="apple-style-span"/>
          <w:rFonts w:cs="Arial"/>
          <w:color w:val="333333"/>
          <w:szCs w:val="20"/>
        </w:rPr>
        <w:t>in Spiel. Als Routing bezeichnen wir das Laden von Bereichen der Anwendung abhängig vom Zustand. Im Prinzip geschieht dasselbe, was wir auch manuell gemacht haben: Komponenten werden ausgetauscht. Der Dienst, der den Zustand der Angular-Anwendung verwaltet, nennt sich</w:t>
      </w:r>
      <w:r w:rsidRPr="005E2E48">
        <w:rPr>
          <w:rStyle w:val="apple-converted-space"/>
          <w:rFonts w:cs="Arial"/>
          <w:color w:val="333333"/>
          <w:szCs w:val="20"/>
        </w:rPr>
        <w:t> </w:t>
      </w:r>
      <w:r w:rsidRPr="005E2E48">
        <w:rPr>
          <w:rStyle w:val="Fett"/>
          <w:rFonts w:cs="Arial"/>
          <w:color w:val="333333"/>
          <w:szCs w:val="20"/>
          <w:bdr w:val="none" w:sz="0" w:space="0" w:color="auto" w:frame="1"/>
        </w:rPr>
        <w:t>Router</w:t>
      </w:r>
      <w:r w:rsidRPr="005E2E48">
        <w:rPr>
          <w:rStyle w:val="apple-style-span"/>
          <w:rFonts w:cs="Arial"/>
          <w:color w:val="333333"/>
          <w:szCs w:val="20"/>
        </w:rPr>
        <w:t>. Mittels Routing wollen wir nun Dashboard, Registrierungs-Formular und eine Detailansicht erreichbar machen. Alle Ansichten sollen vom Nutzer über verschiedene URLs aufrufbar sein.</w:t>
      </w:r>
    </w:p>
    <w:p w14:paraId="7864EB19" w14:textId="77777777" w:rsidR="007711FD" w:rsidRPr="002E6605" w:rsidRDefault="007711FD" w:rsidP="00222696">
      <w:pPr>
        <w:pStyle w:val="iBody"/>
        <w:ind w:firstLine="0"/>
      </w:pPr>
    </w:p>
    <w:p w14:paraId="1C4B5139" w14:textId="5093CF2B" w:rsidR="005E2E48" w:rsidRPr="005E2E48" w:rsidRDefault="005E2E48" w:rsidP="005E2E48">
      <w:pPr>
        <w:pStyle w:val="iZwiti"/>
        <w:outlineLvl w:val="0"/>
      </w:pPr>
      <w:r w:rsidRPr="005E2E48">
        <w:t>Routing</w:t>
      </w:r>
    </w:p>
    <w:p w14:paraId="529C0EB3" w14:textId="77777777" w:rsidR="007711FD" w:rsidRPr="002E6605" w:rsidRDefault="007711FD" w:rsidP="00222696">
      <w:pPr>
        <w:pStyle w:val="iBody"/>
        <w:ind w:firstLine="0"/>
      </w:pPr>
    </w:p>
    <w:p w14:paraId="61080FCD" w14:textId="69E8A397" w:rsidR="007711FD" w:rsidRPr="002E6605" w:rsidRDefault="005E2E48" w:rsidP="00222696">
      <w:pPr>
        <w:pStyle w:val="iBody"/>
        <w:ind w:firstLine="0"/>
      </w:pPr>
      <w:r>
        <w:rPr>
          <w:rStyle w:val="apple-style-span"/>
          <w:rFonts w:cs="Arial"/>
          <w:color w:val="000000"/>
          <w:szCs w:val="20"/>
        </w:rPr>
        <w:t>Das Prinzip der Single-Page-Applikation sieht eine einzige HTML-Seite vor, deren tatsächliche Inhalte asynchron nachgeladen werden. Dabei findet in der Regel kein "hartes" Neuladen der Seite statt. Die HTML5 History API, die in allen modernen Browsern implementiert ist, liefert die technische Grundlage, um das Routing adäquat anzugehen. Für ältere Browser existieren Fallbacks, wie z.B. die Verwendung von URLs mit einem #Hash (</w:t>
      </w:r>
      <w:r>
        <w:rPr>
          <w:rStyle w:val="HTMLCode"/>
          <w:rFonts w:ascii="Consolas" w:hAnsi="Consolas" w:cs="Consolas"/>
          <w:color w:val="000000"/>
          <w:sz w:val="18"/>
          <w:szCs w:val="18"/>
          <w:bdr w:val="single" w:sz="6" w:space="0" w:color="EAEAEA" w:frame="1"/>
          <w:shd w:val="clear" w:color="auto" w:fill="F8F8F8"/>
        </w:rPr>
        <w:t>HashLocationStrategy</w:t>
      </w:r>
      <w:r>
        <w:rPr>
          <w:rStyle w:val="apple-style-span"/>
          <w:rFonts w:cs="Arial"/>
          <w:color w:val="000000"/>
          <w:szCs w:val="20"/>
        </w:rPr>
        <w:t>). Der in Angular 2 standardmäßig vorhandene Router nennt sich "Component Router". Er kann mit verschiedenen Strategien verwendet werden, welche bestimmen, wie der Router seinen Zustand persistiert. Standardmäßig wird die HTML5 History API (</w:t>
      </w:r>
      <w:r>
        <w:rPr>
          <w:rStyle w:val="HTMLCode"/>
          <w:rFonts w:ascii="Consolas" w:hAnsi="Consolas" w:cs="Consolas"/>
          <w:color w:val="000000"/>
          <w:sz w:val="18"/>
          <w:szCs w:val="18"/>
          <w:bdr w:val="single" w:sz="6" w:space="0" w:color="EAEAEA" w:frame="1"/>
          <w:shd w:val="clear" w:color="auto" w:fill="F8F8F8"/>
        </w:rPr>
        <w:t>PathLocationStrategy</w:t>
      </w:r>
      <w:r>
        <w:rPr>
          <w:rStyle w:val="apple-style-span"/>
          <w:rFonts w:cs="Arial"/>
          <w:color w:val="000000"/>
          <w:szCs w:val="20"/>
        </w:rPr>
        <w:t>) verwendet. Es werden hierbei zur Identifikation der einzelnen Zustände gut lesbare URLs generiert.</w:t>
      </w:r>
    </w:p>
    <w:p w14:paraId="0D531ABF" w14:textId="5BA0DC3A" w:rsidR="007711FD" w:rsidRPr="002E6605" w:rsidRDefault="00187A3D" w:rsidP="00222696">
      <w:pPr>
        <w:pStyle w:val="iBody"/>
        <w:ind w:firstLine="0"/>
      </w:pPr>
      <w:r>
        <w:br/>
      </w:r>
      <w:r>
        <w:rPr>
          <w:rStyle w:val="apple-style-span"/>
          <w:rFonts w:cs="Arial"/>
          <w:color w:val="000000"/>
          <w:szCs w:val="20"/>
        </w:rPr>
        <w:t xml:space="preserve">Vorausgesetzt, es ist bereits eine Grundstruktur der </w:t>
      </w:r>
      <w:r>
        <w:rPr>
          <w:rStyle w:val="apple-style-span"/>
          <w:rFonts w:cs="Arial"/>
          <w:color w:val="000000"/>
          <w:szCs w:val="20"/>
        </w:rPr>
        <w:lastRenderedPageBreak/>
        <w:t>Anwendung mit mehreren Komponenten vorhanden, sind drei Schritte nötig, um den Router zu verwenden:</w:t>
      </w:r>
    </w:p>
    <w:p w14:paraId="4835BABF" w14:textId="77777777" w:rsidR="007711FD" w:rsidRPr="002E6605" w:rsidRDefault="007711FD" w:rsidP="00222696">
      <w:pPr>
        <w:pStyle w:val="iBody"/>
        <w:ind w:firstLine="0"/>
      </w:pPr>
    </w:p>
    <w:p w14:paraId="1E4067FB"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Routen konfigurieren:</w:t>
      </w:r>
      <w:r>
        <w:rPr>
          <w:rStyle w:val="apple-converted-space"/>
          <w:rFonts w:ascii="Arial" w:hAnsi="Arial" w:cs="Arial"/>
          <w:color w:val="000000"/>
          <w:sz w:val="20"/>
          <w:szCs w:val="20"/>
        </w:rPr>
        <w:t> </w:t>
      </w:r>
      <w:r>
        <w:rPr>
          <w:rFonts w:ascii="Arial" w:hAnsi="Arial" w:cs="Arial"/>
          <w:color w:val="000000"/>
          <w:sz w:val="20"/>
          <w:szCs w:val="20"/>
        </w:rPr>
        <w:t>Wir weisen einem URL-Pfad eine zu ladende Komponente zu</w:t>
      </w:r>
    </w:p>
    <w:p w14:paraId="27E1C028"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Komponenten anzeigen:</w:t>
      </w:r>
      <w:r>
        <w:rPr>
          <w:rStyle w:val="apple-converted-space"/>
          <w:rFonts w:ascii="Arial" w:hAnsi="Arial" w:cs="Arial"/>
          <w:color w:val="000000"/>
          <w:sz w:val="20"/>
          <w:szCs w:val="20"/>
        </w:rPr>
        <w:t> </w:t>
      </w:r>
      <w:r>
        <w:rPr>
          <w:rFonts w:ascii="Arial" w:hAnsi="Arial" w:cs="Arial"/>
          <w:color w:val="000000"/>
          <w:sz w:val="20"/>
          <w:szCs w:val="20"/>
        </w:rPr>
        <w:t>Wir binden die geladene Komponente in das Template ein</w:t>
      </w:r>
    </w:p>
    <w:p w14:paraId="1A958C4F" w14:textId="77777777" w:rsidR="00187A3D" w:rsidRDefault="00187A3D" w:rsidP="00187A3D">
      <w:pPr>
        <w:numPr>
          <w:ilvl w:val="0"/>
          <w:numId w:val="35"/>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Routing booten:</w:t>
      </w:r>
      <w:r>
        <w:rPr>
          <w:rStyle w:val="apple-converted-space"/>
          <w:rFonts w:ascii="Arial" w:hAnsi="Arial" w:cs="Arial"/>
          <w:color w:val="000000"/>
          <w:sz w:val="20"/>
          <w:szCs w:val="20"/>
        </w:rPr>
        <w:t> </w:t>
      </w:r>
      <w:r>
        <w:rPr>
          <w:rFonts w:ascii="Arial" w:hAnsi="Arial" w:cs="Arial"/>
          <w:color w:val="000000"/>
          <w:sz w:val="20"/>
          <w:szCs w:val="20"/>
        </w:rPr>
        <w:t>Wir aktivieren das Routing global in unserer Anwendung</w:t>
      </w:r>
    </w:p>
    <w:p w14:paraId="504A156A" w14:textId="77777777" w:rsidR="007711FD" w:rsidRPr="002E6605" w:rsidRDefault="007711FD" w:rsidP="00222696">
      <w:pPr>
        <w:pStyle w:val="iBody"/>
        <w:ind w:firstLine="0"/>
      </w:pPr>
    </w:p>
    <w:p w14:paraId="565FBA11" w14:textId="7D01B503" w:rsidR="00187A3D" w:rsidRPr="00187A3D" w:rsidRDefault="00187A3D" w:rsidP="00187A3D">
      <w:pPr>
        <w:pStyle w:val="iZwiti"/>
        <w:outlineLvl w:val="0"/>
      </w:pPr>
      <w:r w:rsidRPr="00187A3D">
        <w:t>1. Routen konfigurieren</w:t>
      </w:r>
    </w:p>
    <w:p w14:paraId="45247027" w14:textId="77777777" w:rsidR="007711FD" w:rsidRPr="002E6605" w:rsidRDefault="007711FD" w:rsidP="00222696">
      <w:pPr>
        <w:pStyle w:val="iBody"/>
        <w:ind w:firstLine="0"/>
      </w:pPr>
    </w:p>
    <w:p w14:paraId="651738C9" w14:textId="1B175345" w:rsidR="00456B63" w:rsidRPr="002E6605" w:rsidRDefault="00187A3D" w:rsidP="00456B63">
      <w:pPr>
        <w:pStyle w:val="iBody"/>
        <w:ind w:firstLine="0"/>
      </w:pPr>
      <w:r>
        <w:rPr>
          <w:rStyle w:val="apple-style-span"/>
          <w:rFonts w:cs="Arial"/>
          <w:color w:val="000000"/>
          <w:szCs w:val="20"/>
        </w:rPr>
        <w:t>Routen-Konfigurationen werden in Angular mithilfe des Decorators</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RouteConfig</w:t>
      </w:r>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angular2/router</w:t>
      </w:r>
      <w:r>
        <w:rPr>
          <w:rStyle w:val="apple-converted-space"/>
          <w:rFonts w:cs="Arial"/>
          <w:color w:val="000000"/>
          <w:szCs w:val="20"/>
        </w:rPr>
        <w:t> </w:t>
      </w:r>
      <w:r>
        <w:rPr>
          <w:rStyle w:val="apple-style-span"/>
          <w:rFonts w:cs="Arial"/>
          <w:color w:val="000000"/>
          <w:szCs w:val="20"/>
        </w:rPr>
        <w:t xml:space="preserve">vorgenommen. Anders als noch in AngularJS 1 muss die Routenkonfiguration nicht mehr zentral für die gesamte Anwendung definiert werden. Verzweigungen können am "Ort des Geschehens", also bei der jeweiligen Komponente bestimmt werden. Die </w:t>
      </w:r>
      <w:bookmarkStart w:id="0" w:name="_Hlk442386227"/>
      <w:r>
        <w:rPr>
          <w:rStyle w:val="apple-style-span"/>
          <w:rFonts w:cs="Arial"/>
          <w:color w:val="000000"/>
          <w:szCs w:val="20"/>
        </w:rPr>
        <w:t xml:space="preserve">erste Komponente, die beim Bootstrapping der </w:t>
      </w:r>
      <w:bookmarkEnd w:id="0"/>
      <w:r>
        <w:rPr>
          <w:rStyle w:val="apple-style-span"/>
          <w:rFonts w:cs="Arial"/>
          <w:color w:val="000000"/>
          <w:szCs w:val="20"/>
        </w:rPr>
        <w:t>Anwendung geladen wird, ist der Einstiegspunkt des Routers. Sie wird</w:t>
      </w:r>
      <w:r>
        <w:rPr>
          <w:rStyle w:val="apple-converted-space"/>
          <w:rFonts w:cs="Arial"/>
          <w:color w:val="000000"/>
          <w:szCs w:val="20"/>
        </w:rPr>
        <w:t> </w:t>
      </w:r>
      <w:r>
        <w:rPr>
          <w:rStyle w:val="Fett"/>
          <w:rFonts w:cs="Arial"/>
          <w:color w:val="000000"/>
          <w:szCs w:val="20"/>
          <w:bdr w:val="none" w:sz="0" w:space="0" w:color="auto" w:frame="1"/>
        </w:rPr>
        <w:t>Root-Komponente</w:t>
      </w:r>
      <w:r>
        <w:rPr>
          <w:rStyle w:val="apple-converted-space"/>
          <w:rFonts w:cs="Arial"/>
          <w:color w:val="000000"/>
          <w:szCs w:val="20"/>
        </w:rPr>
        <w:t> </w:t>
      </w:r>
      <w:r>
        <w:rPr>
          <w:rStyle w:val="apple-style-span"/>
          <w:rFonts w:cs="Arial"/>
          <w:color w:val="000000"/>
          <w:szCs w:val="20"/>
        </w:rPr>
        <w:t>genannt.</w:t>
      </w:r>
    </w:p>
    <w:p w14:paraId="5FC8BCBB" w14:textId="77777777" w:rsidR="00314493" w:rsidRPr="002E6605" w:rsidRDefault="00314493" w:rsidP="00456B63">
      <w:pPr>
        <w:pStyle w:val="iBody"/>
        <w:ind w:firstLine="0"/>
      </w:pPr>
    </w:p>
    <w:p w14:paraId="264C9622" w14:textId="40455C44" w:rsidR="00187A3D" w:rsidRDefault="00187A3D" w:rsidP="00187A3D">
      <w:pPr>
        <w:pStyle w:val="iBody"/>
        <w:ind w:firstLine="0"/>
        <w:rPr>
          <w:rFonts w:cs="Arial"/>
          <w:color w:val="000000"/>
          <w:szCs w:val="20"/>
        </w:rPr>
      </w:pPr>
      <w:r>
        <w:rPr>
          <w:rFonts w:cs="Arial"/>
          <w:color w:val="000000"/>
          <w:szCs w:val="20"/>
        </w:rPr>
        <w:t>Dem Decorator</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RouteConfig</w:t>
      </w:r>
      <w:r>
        <w:rPr>
          <w:rStyle w:val="apple-converted-space"/>
          <w:rFonts w:cs="Arial"/>
          <w:color w:val="000000"/>
          <w:szCs w:val="20"/>
        </w:rPr>
        <w:t> </w:t>
      </w:r>
      <w:r>
        <w:rPr>
          <w:rFonts w:cs="Arial"/>
          <w:color w:val="000000"/>
          <w:szCs w:val="20"/>
        </w:rPr>
        <w:t xml:space="preserve">wird </w:t>
      </w:r>
      <w:commentRangeStart w:id="1"/>
      <w:del w:id="2" w:author="Johannes" w:date="2016-02-05T18:24:00Z">
        <w:r w:rsidDel="00486443">
          <w:rPr>
            <w:rFonts w:cs="Arial"/>
            <w:color w:val="000000"/>
            <w:szCs w:val="20"/>
          </w:rPr>
          <w:delText xml:space="preserve">eine </w:delText>
        </w:r>
      </w:del>
      <w:r>
        <w:rPr>
          <w:rFonts w:cs="Arial"/>
          <w:color w:val="000000"/>
          <w:szCs w:val="20"/>
        </w:rPr>
        <w:t>also</w:t>
      </w:r>
      <w:ins w:id="3" w:author="Johannes" w:date="2016-02-05T18:24:00Z">
        <w:r w:rsidR="00486443">
          <w:rPr>
            <w:rFonts w:cs="Arial"/>
            <w:color w:val="000000"/>
            <w:szCs w:val="20"/>
          </w:rPr>
          <w:t xml:space="preserve"> eine</w:t>
        </w:r>
      </w:ins>
      <w:r>
        <w:rPr>
          <w:rFonts w:cs="Arial"/>
          <w:color w:val="000000"/>
          <w:szCs w:val="20"/>
        </w:rPr>
        <w:t xml:space="preserve"> </w:t>
      </w:r>
      <w:commentRangeEnd w:id="1"/>
      <w:r w:rsidR="00FF4DFF">
        <w:rPr>
          <w:rStyle w:val="Kommentarzeichen"/>
          <w:rFonts w:ascii="Times New Roman" w:hAnsi="Times New Roman" w:cs="Times New Roman"/>
        </w:rPr>
        <w:commentReference w:id="1"/>
      </w:r>
      <w:r>
        <w:rPr>
          <w:rFonts w:cs="Arial"/>
          <w:color w:val="000000"/>
          <w:szCs w:val="20"/>
        </w:rPr>
        <w:t xml:space="preserve">Liste von Routen übergeben, die für die Anwendung </w:t>
      </w:r>
      <w:r w:rsidRPr="00187A3D">
        <w:rPr>
          <w:rStyle w:val="apple-style-span"/>
        </w:rPr>
        <w:t>registriert</w:t>
      </w:r>
      <w:r>
        <w:rPr>
          <w:rFonts w:cs="Arial"/>
          <w:color w:val="000000"/>
          <w:szCs w:val="20"/>
        </w:rPr>
        <w:t xml:space="preserve"> werden sollen. Eine solche Route ist folgendermaßen aufgebaut:</w:t>
      </w:r>
    </w:p>
    <w:p w14:paraId="247E7FD6" w14:textId="77777777" w:rsidR="00187A3D" w:rsidRPr="00FF4DFF"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FF4DFF">
        <w:rPr>
          <w:rStyle w:val="HTMLCode"/>
          <w:rFonts w:ascii="Consolas" w:hAnsi="Consolas" w:cs="Consolas"/>
          <w:color w:val="000000"/>
          <w:sz w:val="18"/>
          <w:szCs w:val="18"/>
          <w:bdr w:val="none" w:sz="0" w:space="0" w:color="auto" w:frame="1"/>
          <w:lang w:val="en-US"/>
        </w:rPr>
        <w:t>{ path: '/path', name: 'MyRoute', component: MyComponent }</w:t>
      </w:r>
    </w:p>
    <w:p w14:paraId="716561C9" w14:textId="77777777" w:rsidR="00187A3D" w:rsidRPr="00FF4DFF" w:rsidRDefault="00187A3D" w:rsidP="00456B63">
      <w:pPr>
        <w:pStyle w:val="iBody"/>
        <w:ind w:firstLine="0"/>
        <w:rPr>
          <w:rStyle w:val="apple-style-span"/>
          <w:rFonts w:cs="Arial"/>
          <w:color w:val="000000"/>
          <w:szCs w:val="20"/>
          <w:lang w:val="en-US"/>
        </w:rPr>
      </w:pPr>
    </w:p>
    <w:p w14:paraId="7E277A32" w14:textId="77777777" w:rsidR="00187A3D" w:rsidRDefault="00187A3D" w:rsidP="00187A3D">
      <w:pPr>
        <w:numPr>
          <w:ilvl w:val="0"/>
          <w:numId w:val="36"/>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path</w:t>
      </w:r>
      <w:r>
        <w:rPr>
          <w:rFonts w:ascii="Arial" w:hAnsi="Arial" w:cs="Arial"/>
          <w:color w:val="000000"/>
          <w:sz w:val="20"/>
          <w:szCs w:val="20"/>
        </w:rPr>
        <w:t>: URL-Pfad für diese Route</w:t>
      </w:r>
    </w:p>
    <w:p w14:paraId="4B87C3B4" w14:textId="77777777" w:rsidR="00187A3D" w:rsidRPr="00187A3D" w:rsidRDefault="00187A3D" w:rsidP="00187A3D">
      <w:pPr>
        <w:numPr>
          <w:ilvl w:val="0"/>
          <w:numId w:val="36"/>
        </w:numPr>
        <w:spacing w:line="315" w:lineRule="atLeast"/>
        <w:ind w:left="426"/>
        <w:rPr>
          <w:rFonts w:ascii="Arial" w:hAnsi="Arial" w:cs="Arial"/>
          <w:color w:val="000000"/>
          <w:sz w:val="20"/>
          <w:szCs w:val="20"/>
          <w:lang w:val="en-US"/>
        </w:rPr>
      </w:pPr>
      <w:r w:rsidRPr="00187A3D">
        <w:rPr>
          <w:rStyle w:val="Fett"/>
          <w:rFonts w:ascii="Arial" w:hAnsi="Arial" w:cs="Arial"/>
          <w:color w:val="000000"/>
          <w:sz w:val="20"/>
          <w:szCs w:val="20"/>
          <w:bdr w:val="none" w:sz="0" w:space="0" w:color="auto" w:frame="1"/>
          <w:lang w:val="en-US"/>
        </w:rPr>
        <w:t>name</w:t>
      </w:r>
      <w:r w:rsidRPr="00187A3D">
        <w:rPr>
          <w:rFonts w:ascii="Arial" w:hAnsi="Arial" w:cs="Arial"/>
          <w:color w:val="000000"/>
          <w:sz w:val="20"/>
          <w:szCs w:val="20"/>
          <w:lang w:val="en-US"/>
        </w:rPr>
        <w:t>: Name der Route (in CamelCase).</w:t>
      </w:r>
    </w:p>
    <w:p w14:paraId="326BADAD" w14:textId="77777777" w:rsidR="00187A3D" w:rsidRDefault="00187A3D" w:rsidP="00187A3D">
      <w:pPr>
        <w:numPr>
          <w:ilvl w:val="0"/>
          <w:numId w:val="36"/>
        </w:numPr>
        <w:spacing w:line="315" w:lineRule="atLeast"/>
        <w:ind w:left="426"/>
        <w:rPr>
          <w:rFonts w:ascii="Arial" w:hAnsi="Arial" w:cs="Arial"/>
          <w:color w:val="000000"/>
          <w:sz w:val="20"/>
          <w:szCs w:val="20"/>
        </w:rPr>
      </w:pPr>
      <w:r>
        <w:rPr>
          <w:rStyle w:val="Fett"/>
          <w:rFonts w:ascii="Arial" w:hAnsi="Arial" w:cs="Arial"/>
          <w:color w:val="000000"/>
          <w:sz w:val="20"/>
          <w:szCs w:val="20"/>
          <w:bdr w:val="none" w:sz="0" w:space="0" w:color="auto" w:frame="1"/>
        </w:rPr>
        <w:t>component</w:t>
      </w:r>
      <w:r>
        <w:rPr>
          <w:rFonts w:ascii="Arial" w:hAnsi="Arial" w:cs="Arial"/>
          <w:color w:val="000000"/>
          <w:sz w:val="20"/>
          <w:szCs w:val="20"/>
        </w:rPr>
        <w:t>: Komponente, die durch die Route geladen werden soll. (z.B.</w:t>
      </w:r>
      <w:r>
        <w:rPr>
          <w:rStyle w:val="apple-converted-space"/>
          <w:rFonts w:ascii="Arial" w:hAnsi="Arial" w:cs="Arial"/>
          <w:color w:val="000000"/>
          <w:sz w:val="20"/>
          <w:szCs w:val="20"/>
        </w:rPr>
        <w:t> </w:t>
      </w:r>
      <w:r>
        <w:rPr>
          <w:rStyle w:val="HTMLCode"/>
          <w:rFonts w:ascii="Consolas" w:hAnsi="Consolas" w:cs="Consolas"/>
          <w:color w:val="000000"/>
          <w:sz w:val="18"/>
          <w:szCs w:val="18"/>
          <w:bdr w:val="single" w:sz="6" w:space="0" w:color="EAEAEA" w:frame="1"/>
          <w:shd w:val="clear" w:color="auto" w:fill="F8F8F8"/>
        </w:rPr>
        <w:t>Dashboard</w:t>
      </w:r>
      <w:r>
        <w:rPr>
          <w:rStyle w:val="apple-converted-space"/>
          <w:rFonts w:ascii="Arial" w:hAnsi="Arial" w:cs="Arial"/>
          <w:color w:val="000000"/>
          <w:sz w:val="20"/>
          <w:szCs w:val="20"/>
        </w:rPr>
        <w:t> </w:t>
      </w:r>
      <w:r>
        <w:rPr>
          <w:rFonts w:ascii="Arial" w:hAnsi="Arial" w:cs="Arial"/>
          <w:color w:val="000000"/>
          <w:sz w:val="20"/>
          <w:szCs w:val="20"/>
        </w:rPr>
        <w:t>oder</w:t>
      </w:r>
      <w:r>
        <w:rPr>
          <w:rStyle w:val="apple-converted-space"/>
          <w:rFonts w:ascii="Arial" w:hAnsi="Arial" w:cs="Arial"/>
          <w:color w:val="000000"/>
          <w:sz w:val="20"/>
          <w:szCs w:val="20"/>
        </w:rPr>
        <w:t> </w:t>
      </w:r>
      <w:r>
        <w:rPr>
          <w:rStyle w:val="HTMLCode"/>
          <w:rFonts w:ascii="Consolas" w:hAnsi="Consolas" w:cs="Consolas"/>
          <w:color w:val="000000"/>
          <w:sz w:val="18"/>
          <w:szCs w:val="18"/>
          <w:bdr w:val="single" w:sz="6" w:space="0" w:color="EAEAEA" w:frame="1"/>
          <w:shd w:val="clear" w:color="auto" w:fill="F8F8F8"/>
        </w:rPr>
        <w:t>DriverForm</w:t>
      </w:r>
      <w:r>
        <w:rPr>
          <w:rFonts w:ascii="Arial" w:hAnsi="Arial" w:cs="Arial"/>
          <w:color w:val="000000"/>
          <w:sz w:val="20"/>
          <w:szCs w:val="20"/>
        </w:rPr>
        <w:t>)</w:t>
      </w:r>
    </w:p>
    <w:p w14:paraId="23FB0C56" w14:textId="77777777" w:rsidR="00187A3D" w:rsidRDefault="00187A3D" w:rsidP="00456B63">
      <w:pPr>
        <w:pStyle w:val="iBody"/>
        <w:ind w:firstLine="0"/>
        <w:rPr>
          <w:rStyle w:val="apple-style-span"/>
          <w:rFonts w:cs="Arial"/>
          <w:color w:val="000000"/>
          <w:szCs w:val="20"/>
        </w:rPr>
      </w:pPr>
    </w:p>
    <w:p w14:paraId="1CA780DA" w14:textId="7A40FEB0" w:rsidR="00187A3D" w:rsidRDefault="00187A3D" w:rsidP="00456B63">
      <w:pPr>
        <w:pStyle w:val="iBody"/>
        <w:ind w:firstLine="0"/>
        <w:rPr>
          <w:rStyle w:val="apple-style-span"/>
          <w:rFonts w:cs="Arial"/>
          <w:color w:val="000000"/>
          <w:szCs w:val="20"/>
        </w:rPr>
      </w:pPr>
      <w:r>
        <w:rPr>
          <w:rStyle w:val="apple-style-span"/>
          <w:rFonts w:cs="Arial"/>
          <w:color w:val="000000"/>
          <w:szCs w:val="20"/>
        </w:rPr>
        <w:t>Der Routen-Name ist ein Bezeichner, den wir später verwenden, um die Route zu identifizieren. Es spricht nichts dagegen, die Namen der Komponente (als String) zu verwenden. Verwendet man eine Komponente im Routing mehrmals, muss man sich einen Namen ausdenken - denn er muss eindeutig sein.</w:t>
      </w:r>
      <w:r>
        <w:rPr>
          <w:rStyle w:val="apple-style-span"/>
          <w:rFonts w:cs="Arial"/>
          <w:color w:val="000000"/>
          <w:szCs w:val="20"/>
        </w:rPr>
        <w:br/>
      </w:r>
    </w:p>
    <w:p w14:paraId="09B5645E" w14:textId="77777777" w:rsidR="00187A3D" w:rsidRDefault="00187A3D" w:rsidP="00187A3D">
      <w:pPr>
        <w:pStyle w:val="iBodyohneEinzug"/>
      </w:pPr>
      <w:r>
        <w:rPr>
          <w:rStyle w:val="apple-style-span"/>
          <w:rFonts w:cs="Arial"/>
          <w:color w:val="000000"/>
          <w:szCs w:val="20"/>
        </w:rPr>
        <w:t>Wir erzeugen also eine neue Komponente, die wir</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DashboardApp</w:t>
      </w:r>
      <w:r>
        <w:rPr>
          <w:rStyle w:val="apple-converted-space"/>
          <w:rFonts w:cs="Arial"/>
          <w:color w:val="000000"/>
          <w:szCs w:val="20"/>
        </w:rPr>
        <w:t> </w:t>
      </w:r>
      <w:r>
        <w:rPr>
          <w:rStyle w:val="apple-style-span"/>
          <w:rFonts w:cs="Arial"/>
          <w:color w:val="000000"/>
          <w:szCs w:val="20"/>
        </w:rPr>
        <w:t>nennen (siehe</w:t>
      </w:r>
      <w:r>
        <w:rPr>
          <w:rStyle w:val="apple-converted-space"/>
          <w:rFonts w:cs="Arial"/>
          <w:color w:val="000000"/>
          <w:szCs w:val="20"/>
        </w:rPr>
        <w:t> </w:t>
      </w:r>
      <w:r w:rsidRPr="00187A3D">
        <w:rPr>
          <w:rStyle w:val="Hervorhebung"/>
          <w:rFonts w:cs="Arial"/>
          <w:i w:val="0"/>
          <w:color w:val="FF0000"/>
          <w:szCs w:val="20"/>
          <w:bdr w:val="none" w:sz="0" w:space="0" w:color="auto" w:frame="1"/>
        </w:rPr>
        <w:t>Listing 2</w:t>
      </w:r>
      <w:r>
        <w:rPr>
          <w:rStyle w:val="apple-style-span"/>
          <w:rFonts w:cs="Arial"/>
          <w:color w:val="000000"/>
          <w:szCs w:val="20"/>
        </w:rPr>
        <w:t>).</w:t>
      </w:r>
      <w:r>
        <w:rPr>
          <w:rStyle w:val="apple-style-span"/>
          <w:rFonts w:cs="Arial"/>
          <w:color w:val="000000"/>
          <w:szCs w:val="20"/>
        </w:rPr>
        <w:br/>
      </w:r>
      <w:r>
        <w:rPr>
          <w:rStyle w:val="apple-style-span"/>
          <w:rFonts w:cs="Arial"/>
          <w:color w:val="000000"/>
          <w:szCs w:val="20"/>
        </w:rPr>
        <w:br/>
      </w:r>
    </w:p>
    <w:p w14:paraId="0ED80EB7" w14:textId="77777777" w:rsidR="00187A3D" w:rsidRPr="00B36531" w:rsidRDefault="00187A3D" w:rsidP="00187A3D">
      <w:pPr>
        <w:pStyle w:val="iBody"/>
        <w:ind w:firstLine="0"/>
      </w:pPr>
      <w:r w:rsidRPr="00B36531">
        <w:rPr>
          <w:color w:val="FF0000"/>
        </w:rPr>
        <w:t>((Listingkasten))</w:t>
      </w:r>
    </w:p>
    <w:p w14:paraId="11B94E89" w14:textId="599F8FD5" w:rsidR="00187A3D" w:rsidRPr="00187A3D" w:rsidRDefault="00187A3D" w:rsidP="00187A3D">
      <w:pPr>
        <w:pStyle w:val="iTabBalken"/>
      </w:pPr>
      <w:r w:rsidRPr="00187A3D">
        <w:t>Listing 2: Neue Komponente DashboardApp mit Routing-Konfiguration</w:t>
      </w:r>
    </w:p>
    <w:p w14:paraId="74ED7809" w14:textId="0FA873E5"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@RouteConfig([</w:t>
      </w:r>
    </w:p>
    <w:p w14:paraId="5522E4CF"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 path: '/dashboard', as: 'Dashboard', component: Dashboard, useAsDefault: true },</w:t>
      </w:r>
    </w:p>
    <w:p w14:paraId="36B0B67C"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 path: '/drivers/...', as: 'Drivers', component: Drivers }</w:t>
      </w:r>
    </w:p>
    <w:p w14:paraId="3455925B"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w:t>
      </w:r>
    </w:p>
    <w:p w14:paraId="51DC88B2"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@Component({</w:t>
      </w:r>
    </w:p>
    <w:p w14:paraId="1474F420"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selector: 'dashboard-app',</w:t>
      </w:r>
    </w:p>
    <w:p w14:paraId="65C632D5"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 xml:space="preserve">  templateUrl: 'app/dashboard-app.html',</w:t>
      </w:r>
    </w:p>
    <w:p w14:paraId="7F9912F5"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lastRenderedPageBreak/>
        <w:t xml:space="preserve">  directives: [ROUTER_DIRECTIVES]</w:t>
      </w:r>
    </w:p>
    <w:p w14:paraId="2E792B54"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w:t>
      </w:r>
    </w:p>
    <w:p w14:paraId="798005C3" w14:textId="77777777" w:rsidR="00187A3D" w:rsidRPr="00187A3D" w:rsidRDefault="00187A3D" w:rsidP="00187A3D">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187A3D">
        <w:rPr>
          <w:rStyle w:val="HTMLCode"/>
          <w:rFonts w:ascii="Consolas" w:hAnsi="Consolas" w:cs="Consolas"/>
          <w:color w:val="000000"/>
          <w:sz w:val="18"/>
          <w:szCs w:val="18"/>
          <w:bdr w:val="none" w:sz="0" w:space="0" w:color="auto" w:frame="1"/>
          <w:lang w:val="en-US"/>
        </w:rPr>
        <w:t>export class DashboardApp { }</w:t>
      </w:r>
    </w:p>
    <w:p w14:paraId="52187760" w14:textId="77777777" w:rsidR="00187A3D" w:rsidRPr="00FF4DFF" w:rsidRDefault="00187A3D" w:rsidP="00187A3D">
      <w:pPr>
        <w:pStyle w:val="iBodyohneEinzug"/>
        <w:rPr>
          <w:color w:val="FF0000"/>
          <w:lang w:val="en-US"/>
        </w:rPr>
      </w:pPr>
      <w:r w:rsidRPr="00FF4DFF">
        <w:rPr>
          <w:color w:val="FF0000"/>
          <w:lang w:val="en-US"/>
        </w:rPr>
        <w:t>((Ende Listingingkasten))</w:t>
      </w:r>
    </w:p>
    <w:p w14:paraId="6087D36C" w14:textId="2A779F53" w:rsidR="00187A3D" w:rsidRPr="00FF4DFF" w:rsidRDefault="00187A3D" w:rsidP="00456B63">
      <w:pPr>
        <w:pStyle w:val="iBody"/>
        <w:ind w:firstLine="0"/>
        <w:rPr>
          <w:lang w:val="en-US"/>
        </w:rPr>
      </w:pPr>
    </w:p>
    <w:p w14:paraId="39032B63" w14:textId="04424954" w:rsidR="00314493" w:rsidRDefault="00D67CBE" w:rsidP="00456B63">
      <w:pPr>
        <w:pStyle w:val="iBody"/>
        <w:ind w:firstLine="0"/>
        <w:rPr>
          <w:rStyle w:val="apple-style-span"/>
          <w:rFonts w:cs="Arial"/>
          <w:color w:val="000000"/>
          <w:szCs w:val="20"/>
        </w:rPr>
      </w:pPr>
      <w:r>
        <w:rPr>
          <w:rStyle w:val="apple-style-span"/>
          <w:rFonts w:cs="Arial"/>
          <w:color w:val="000000"/>
          <w:szCs w:val="20"/>
        </w:rPr>
        <w:t>Mit dem Schlüssel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useAsDefault</w:t>
      </w:r>
      <w:r>
        <w:rPr>
          <w:rStyle w:val="apple-converted-space"/>
          <w:rFonts w:cs="Arial"/>
          <w:color w:val="000000"/>
          <w:szCs w:val="20"/>
        </w:rPr>
        <w:t> </w:t>
      </w:r>
      <w:r>
        <w:rPr>
          <w:rStyle w:val="apple-style-span"/>
          <w:rFonts w:cs="Arial"/>
          <w:color w:val="000000"/>
          <w:szCs w:val="20"/>
        </w:rPr>
        <w:t>können wir eine Standardroute festlegen, die geladen wird, falls keine Route vom Nutzer aufgerufen wird.</w:t>
      </w:r>
    </w:p>
    <w:p w14:paraId="7E03BB22" w14:textId="77777777" w:rsidR="00D67CBE" w:rsidRDefault="00D67CBE" w:rsidP="00456B63">
      <w:pPr>
        <w:pStyle w:val="iBody"/>
        <w:ind w:firstLine="0"/>
        <w:rPr>
          <w:rStyle w:val="apple-style-span"/>
          <w:rFonts w:cs="Arial"/>
          <w:color w:val="000000"/>
          <w:szCs w:val="20"/>
        </w:rPr>
      </w:pPr>
    </w:p>
    <w:p w14:paraId="702EFA37" w14:textId="28B5704E" w:rsidR="00D67CBE" w:rsidRPr="00D67CBE" w:rsidRDefault="00D67CBE" w:rsidP="00456B63">
      <w:pPr>
        <w:pStyle w:val="iBody"/>
        <w:ind w:firstLine="0"/>
      </w:pPr>
      <w:r>
        <w:rPr>
          <w:rStyle w:val="apple-style-span"/>
          <w:rFonts w:cs="Arial"/>
          <w:color w:val="000000"/>
          <w:szCs w:val="20"/>
        </w:rPr>
        <w:t>Wenn wir das</w:t>
      </w:r>
      <w:r>
        <w:rPr>
          <w:rStyle w:val="apple-converted-space"/>
          <w:rFonts w:cs="Arial"/>
          <w:color w:val="000000"/>
          <w:szCs w:val="20"/>
        </w:rPr>
        <w:t> </w:t>
      </w:r>
      <w:r w:rsidRPr="00D67CBE">
        <w:rPr>
          <w:rStyle w:val="Hervorhebung"/>
          <w:rFonts w:cs="Arial"/>
          <w:i w:val="0"/>
          <w:color w:val="FF0000"/>
          <w:szCs w:val="20"/>
          <w:bdr w:val="none" w:sz="0" w:space="0" w:color="auto" w:frame="1"/>
        </w:rPr>
        <w:t>Listing 2</w:t>
      </w:r>
      <w:r>
        <w:rPr>
          <w:rStyle w:val="apple-converted-space"/>
          <w:rFonts w:cs="Arial"/>
          <w:color w:val="000000"/>
          <w:szCs w:val="20"/>
        </w:rPr>
        <w:t> </w:t>
      </w:r>
      <w:r>
        <w:rPr>
          <w:rStyle w:val="apple-style-span"/>
          <w:rFonts w:cs="Arial"/>
          <w:color w:val="000000"/>
          <w:szCs w:val="20"/>
        </w:rPr>
        <w:t>betrachten, so fällt auf, dass für die Komponente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DriverForm</w:t>
      </w:r>
      <w:r>
        <w:rPr>
          <w:rStyle w:val="apple-converted-space"/>
          <w:rFonts w:cs="Arial"/>
          <w:color w:val="000000"/>
          <w:szCs w:val="20"/>
        </w:rPr>
        <w:t> </w:t>
      </w:r>
      <w:r>
        <w:rPr>
          <w:rStyle w:val="apple-style-span"/>
          <w:rFonts w:cs="Arial"/>
          <w:color w:val="000000"/>
          <w:szCs w:val="20"/>
        </w:rPr>
        <w:t>gar keine Route definiert wurde. Stattdessen sieht man eine Notation mit drei Punkten (</w:t>
      </w:r>
      <w:r>
        <w:rPr>
          <w:rStyle w:val="HTMLCode"/>
          <w:rFonts w:ascii="Consolas" w:hAnsi="Consolas" w:cs="Consolas"/>
          <w:color w:val="000000"/>
          <w:sz w:val="18"/>
          <w:szCs w:val="18"/>
          <w:bdr w:val="single" w:sz="6" w:space="0" w:color="EAEAEA" w:frame="1"/>
          <w:shd w:val="clear" w:color="auto" w:fill="F8F8F8"/>
        </w:rPr>
        <w:t>...</w:t>
      </w:r>
      <w:r>
        <w:rPr>
          <w:rStyle w:val="apple-style-span"/>
          <w:rFonts w:cs="Arial"/>
          <w:color w:val="000000"/>
          <w:szCs w:val="20"/>
        </w:rPr>
        <w:t>). Der Component-Router von Angular 2 geht Hand in Hand mit dem Konzept der Komponenten und ermöglicht die Vererbung von Routen. Das bedeutet, dass eine durch das Routing geladene Komponente weitere Routen-Konfigurationen besitzen kann, usw. Die Komponenten lassen sich beliebig tief verschachteln. So bleibt alles übersichtlich: Eine Komponente ist jeweils für die Verwaltung ihrer eigenen Routen zuständig und gibt die Verantwortlichkeit für Kind-Routen an die Kind-Komponente ab (</w:t>
      </w:r>
      <w:r w:rsidRPr="00D67CBE">
        <w:rPr>
          <w:rStyle w:val="Hervorhebung"/>
          <w:rFonts w:cs="Arial"/>
          <w:i w:val="0"/>
          <w:color w:val="FF0000"/>
          <w:szCs w:val="20"/>
          <w:bdr w:val="none" w:sz="0" w:space="0" w:color="auto" w:frame="1"/>
        </w:rPr>
        <w:t>Listing 3</w:t>
      </w:r>
      <w:r>
        <w:rPr>
          <w:rStyle w:val="apple-style-span"/>
          <w:rFonts w:cs="Arial"/>
          <w:color w:val="000000"/>
          <w:szCs w:val="20"/>
        </w:rPr>
        <w:t>). Damit bleibt unsere Anwendung modular und die Komponenten haben definierte Schnittstellen, um mit anderen Teilen der Anwendung zu kommunizieren.</w:t>
      </w:r>
    </w:p>
    <w:p w14:paraId="3DD652D2" w14:textId="77777777" w:rsidR="00D67CBE" w:rsidRPr="00B36531" w:rsidRDefault="00D67CBE" w:rsidP="00D67CBE">
      <w:pPr>
        <w:pStyle w:val="iBody"/>
        <w:ind w:firstLine="0"/>
      </w:pPr>
      <w:r w:rsidRPr="00B36531">
        <w:br/>
      </w:r>
      <w:r w:rsidRPr="00B36531">
        <w:rPr>
          <w:color w:val="FF0000"/>
        </w:rPr>
        <w:t>((Listingkasten))</w:t>
      </w:r>
    </w:p>
    <w:p w14:paraId="623410AA" w14:textId="4A04B72B" w:rsidR="00D67CBE" w:rsidRPr="00D67CBE" w:rsidRDefault="00D67CBE" w:rsidP="00D67CBE">
      <w:pPr>
        <w:pStyle w:val="iTabBalken"/>
      </w:pPr>
      <w:r w:rsidRPr="00D67CBE">
        <w:t>Listing 3: Kind-Komponente Drivers definiert Unter-Routen</w:t>
      </w:r>
    </w:p>
    <w:p w14:paraId="28C1153B"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@Component({})</w:t>
      </w:r>
    </w:p>
    <w:p w14:paraId="12584DEE"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@View({</w:t>
      </w:r>
    </w:p>
    <w:p w14:paraId="60B2609A"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 [...] */</w:t>
      </w:r>
    </w:p>
    <w:p w14:paraId="3630D62D"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w:t>
      </w:r>
    </w:p>
    <w:p w14:paraId="0A955B36"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@RouteConfig([</w:t>
      </w:r>
    </w:p>
    <w:p w14:paraId="1ED8D872"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 path: '/details/:forCarId', as: 'Details', component: DriverDetails },</w:t>
      </w:r>
    </w:p>
    <w:p w14:paraId="7FF45F3B"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 xml:space="preserve">  { path: '/create/:forCarId',  as: 'Create', component: DriverForm }</w:t>
      </w:r>
    </w:p>
    <w:p w14:paraId="5CF6681F"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D67CBE">
        <w:rPr>
          <w:rStyle w:val="HTMLCode"/>
          <w:rFonts w:ascii="Consolas" w:hAnsi="Consolas" w:cs="Consolas"/>
          <w:color w:val="000000"/>
          <w:sz w:val="18"/>
          <w:szCs w:val="18"/>
          <w:bdr w:val="none" w:sz="0" w:space="0" w:color="auto" w:frame="1"/>
          <w:lang w:val="en-US"/>
        </w:rPr>
        <w:t>])</w:t>
      </w:r>
    </w:p>
    <w:p w14:paraId="740559AE" w14:textId="77777777" w:rsidR="00D67CBE" w:rsidRPr="00D67CBE" w:rsidRDefault="00D67CBE" w:rsidP="00D67CB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D67CBE">
        <w:rPr>
          <w:rStyle w:val="HTMLCode"/>
          <w:rFonts w:ascii="Consolas" w:hAnsi="Consolas" w:cs="Consolas"/>
          <w:color w:val="000000"/>
          <w:sz w:val="18"/>
          <w:szCs w:val="18"/>
          <w:bdr w:val="none" w:sz="0" w:space="0" w:color="auto" w:frame="1"/>
          <w:lang w:val="en-US"/>
        </w:rPr>
        <w:t>export class Drivers {}</w:t>
      </w:r>
    </w:p>
    <w:p w14:paraId="230CB684" w14:textId="77777777" w:rsidR="00D67CBE" w:rsidRPr="00D67CBE" w:rsidRDefault="00D67CBE" w:rsidP="00D67CBE">
      <w:pPr>
        <w:pStyle w:val="iBodyohneEinzug"/>
        <w:rPr>
          <w:color w:val="FF0000"/>
          <w:lang w:val="en-US"/>
        </w:rPr>
      </w:pPr>
      <w:r w:rsidRPr="00D67CBE">
        <w:rPr>
          <w:color w:val="FF0000"/>
          <w:lang w:val="en-US"/>
        </w:rPr>
        <w:t>((Ende Listingingkasten))</w:t>
      </w:r>
    </w:p>
    <w:p w14:paraId="344FC2BA" w14:textId="77777777" w:rsidR="00D67CBE" w:rsidRPr="00D67CBE" w:rsidRDefault="00D67CBE" w:rsidP="00456B63">
      <w:pPr>
        <w:pStyle w:val="iBody"/>
        <w:ind w:firstLine="0"/>
        <w:rPr>
          <w:lang w:val="en-US"/>
        </w:rPr>
      </w:pPr>
    </w:p>
    <w:p w14:paraId="72EE288B" w14:textId="3ECCE830" w:rsidR="00D67CBE" w:rsidRPr="00EF6174" w:rsidRDefault="00EF6174" w:rsidP="00456B63">
      <w:pPr>
        <w:pStyle w:val="iBody"/>
        <w:ind w:firstLine="0"/>
      </w:pPr>
      <w:r>
        <w:rPr>
          <w:rStyle w:val="apple-style-span"/>
          <w:rFonts w:cs="Arial"/>
          <w:color w:val="000000"/>
          <w:szCs w:val="20"/>
        </w:rPr>
        <w:t>Um das Beispiel noch ein wenig zu komplettieren, haben wir eine weitere Komponente eingebunden. Sie soll die Details zu einem Fahrer anzeigen (</w:t>
      </w:r>
      <w:r>
        <w:rPr>
          <w:rStyle w:val="HTMLCode"/>
          <w:rFonts w:ascii="Consolas" w:hAnsi="Consolas" w:cs="Consolas"/>
          <w:color w:val="000000"/>
          <w:sz w:val="18"/>
          <w:szCs w:val="18"/>
          <w:bdr w:val="single" w:sz="6" w:space="0" w:color="EAEAEA" w:frame="1"/>
          <w:shd w:val="clear" w:color="auto" w:fill="F8F8F8"/>
        </w:rPr>
        <w:t>DriverDetails</w:t>
      </w:r>
      <w:r>
        <w:rPr>
          <w:rStyle w:val="apple-style-span"/>
          <w:rFonts w:cs="Arial"/>
          <w:color w:val="000000"/>
          <w:szCs w:val="20"/>
        </w:rPr>
        <w:t>). Die neue Hierarchie der Komponenten sehen wir in</w:t>
      </w:r>
      <w:r w:rsidRPr="00EF6174">
        <w:rPr>
          <w:rStyle w:val="apple-converted-space"/>
          <w:rFonts w:cs="Arial"/>
          <w:color w:val="FF0000"/>
          <w:szCs w:val="20"/>
        </w:rPr>
        <w:t> </w:t>
      </w:r>
      <w:r w:rsidRPr="00EF6174">
        <w:rPr>
          <w:rStyle w:val="Hervorhebung"/>
          <w:rFonts w:cs="Arial"/>
          <w:i w:val="0"/>
          <w:color w:val="FF0000"/>
          <w:szCs w:val="20"/>
          <w:bdr w:val="none" w:sz="0" w:space="0" w:color="auto" w:frame="1"/>
        </w:rPr>
        <w:t>Bild 2</w:t>
      </w:r>
      <w:r>
        <w:rPr>
          <w:rStyle w:val="apple-style-span"/>
          <w:rFonts w:cs="Arial"/>
          <w:color w:val="000000"/>
          <w:szCs w:val="20"/>
        </w:rPr>
        <w:t>.</w:t>
      </w:r>
    </w:p>
    <w:p w14:paraId="0C4E620C" w14:textId="77777777" w:rsidR="00D67CBE" w:rsidRPr="00EF6174" w:rsidRDefault="00D67CBE" w:rsidP="00456B63">
      <w:pPr>
        <w:pStyle w:val="iBody"/>
        <w:ind w:firstLine="0"/>
      </w:pPr>
    </w:p>
    <w:p w14:paraId="3614272C" w14:textId="7A00EA4B" w:rsidR="00D67CBE" w:rsidRPr="00B36531" w:rsidRDefault="00EF6174" w:rsidP="00456B63">
      <w:pPr>
        <w:pStyle w:val="iBody"/>
        <w:ind w:firstLine="0"/>
      </w:pPr>
      <w:r w:rsidRPr="00B36531">
        <w:rPr>
          <w:color w:val="FF0000"/>
        </w:rPr>
        <w:t>(Bild 2)</w:t>
      </w:r>
      <w:r w:rsidRPr="00B36531">
        <w:br/>
      </w:r>
    </w:p>
    <w:p w14:paraId="4B786254" w14:textId="5775AA22" w:rsidR="00EF6174" w:rsidRPr="00EF6174" w:rsidRDefault="00EF6174" w:rsidP="00EF6174">
      <w:pPr>
        <w:pStyle w:val="iZwiti"/>
        <w:outlineLvl w:val="0"/>
      </w:pPr>
      <w:r w:rsidRPr="00EF6174">
        <w:t>2. Komponenten anzeigen</w:t>
      </w:r>
    </w:p>
    <w:p w14:paraId="6A00E064" w14:textId="77777777" w:rsidR="00EF6174" w:rsidRPr="00EF6174" w:rsidRDefault="00EF6174" w:rsidP="00456B63">
      <w:pPr>
        <w:pStyle w:val="iBody"/>
        <w:ind w:firstLine="0"/>
      </w:pPr>
    </w:p>
    <w:p w14:paraId="18E97FEE" w14:textId="52BB625D" w:rsidR="00EF6174" w:rsidRDefault="00EF6174" w:rsidP="00456B63">
      <w:pPr>
        <w:pStyle w:val="iBody"/>
        <w:ind w:firstLine="0"/>
        <w:rPr>
          <w:rStyle w:val="apple-style-span"/>
          <w:rFonts w:cs="Arial"/>
          <w:color w:val="000000"/>
          <w:szCs w:val="20"/>
        </w:rPr>
      </w:pPr>
      <w:r>
        <w:rPr>
          <w:rStyle w:val="apple-style-span"/>
          <w:rFonts w:cs="Arial"/>
          <w:color w:val="000000"/>
          <w:szCs w:val="20"/>
        </w:rPr>
        <w:t>Nun sind die Routen und deren Pfade konfiguriert, doch es ist noch nicht klar, wo die jeweiligen Komponenten im Template angezeigt werden sollen. Für diesen Zweck wird die Direktive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RouterOutlet</w:t>
      </w:r>
      <w:r>
        <w:rPr>
          <w:rStyle w:val="apple-converted-space"/>
          <w:rFonts w:cs="Arial"/>
          <w:color w:val="000000"/>
          <w:szCs w:val="20"/>
        </w:rPr>
        <w:t> </w:t>
      </w:r>
      <w:r>
        <w:rPr>
          <w:rStyle w:val="apple-style-span"/>
          <w:rFonts w:cs="Arial"/>
          <w:color w:val="000000"/>
          <w:szCs w:val="20"/>
        </w:rPr>
        <w:t xml:space="preserve">aus dem </w:t>
      </w:r>
      <w:r>
        <w:rPr>
          <w:rStyle w:val="apple-style-span"/>
          <w:rFonts w:cs="Arial"/>
          <w:color w:val="000000"/>
          <w:szCs w:val="20"/>
        </w:rPr>
        <w:lastRenderedPageBreak/>
        <w:t>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angular2/router</w:t>
      </w:r>
      <w:r>
        <w:rPr>
          <w:rStyle w:val="apple-converted-space"/>
          <w:rFonts w:cs="Arial"/>
          <w:color w:val="000000"/>
          <w:szCs w:val="20"/>
        </w:rPr>
        <w:t> </w:t>
      </w:r>
      <w:r>
        <w:rPr>
          <w:rStyle w:val="apple-style-span"/>
          <w:rFonts w:cs="Arial"/>
          <w:color w:val="000000"/>
          <w:szCs w:val="20"/>
        </w:rPr>
        <w:t>verwendet. An der Stelle, wo diese Direktive ins Template eingebunden wird, soll der Router die jeweils aktuelle Komponente dynamisch austauschen.</w:t>
      </w:r>
    </w:p>
    <w:p w14:paraId="79B95DB4" w14:textId="77777777" w:rsidR="00EF6174" w:rsidRDefault="00EF6174" w:rsidP="00456B63">
      <w:pPr>
        <w:pStyle w:val="iBody"/>
        <w:ind w:firstLine="0"/>
        <w:rPr>
          <w:rStyle w:val="apple-style-span"/>
          <w:rFonts w:cs="Arial"/>
          <w:color w:val="000000"/>
          <w:szCs w:val="20"/>
        </w:rPr>
      </w:pPr>
    </w:p>
    <w:p w14:paraId="4A8FF55A" w14:textId="77777777" w:rsidR="00EF6174" w:rsidRDefault="00EF6174" w:rsidP="00456B63">
      <w:pPr>
        <w:pStyle w:val="iBody"/>
        <w:ind w:firstLine="0"/>
        <w:rPr>
          <w:rStyle w:val="apple-style-span"/>
          <w:rFonts w:cs="Arial"/>
          <w:color w:val="000000"/>
          <w:szCs w:val="20"/>
        </w:rPr>
      </w:pPr>
      <w:r>
        <w:rPr>
          <w:rStyle w:val="apple-style-span"/>
          <w:rFonts w:cs="Arial"/>
          <w:color w:val="000000"/>
          <w:szCs w:val="20"/>
        </w:rPr>
        <w:t>Die Komponente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DashboardApp</w:t>
      </w:r>
      <w:r>
        <w:rPr>
          <w:rStyle w:val="apple-converted-space"/>
          <w:rFonts w:cs="Arial"/>
          <w:color w:val="000000"/>
          <w:szCs w:val="20"/>
        </w:rPr>
        <w:t> </w:t>
      </w:r>
      <w:r>
        <w:rPr>
          <w:rStyle w:val="apple-style-span"/>
          <w:rFonts w:cs="Arial"/>
          <w:color w:val="000000"/>
          <w:szCs w:val="20"/>
        </w:rPr>
        <w:t>hat damit folgendes Template:</w:t>
      </w:r>
    </w:p>
    <w:p w14:paraId="1B2298D2"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&lt;!-- dashboard-app.html --&gt;</w:t>
      </w:r>
    </w:p>
    <w:p w14:paraId="194D632B"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&lt;h1&gt;Cars Dashboard&lt;/h1&gt;</w:t>
      </w:r>
    </w:p>
    <w:p w14:paraId="48E228E9"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&lt;hr&gt;</w:t>
      </w:r>
    </w:p>
    <w:p w14:paraId="274846A4" w14:textId="77777777" w:rsidR="00EF6174" w:rsidRPr="00FF4DFF"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FF4DFF">
        <w:rPr>
          <w:rStyle w:val="HTMLCode"/>
          <w:rFonts w:ascii="Consolas" w:hAnsi="Consolas" w:cs="Consolas"/>
          <w:color w:val="000000"/>
          <w:sz w:val="18"/>
          <w:szCs w:val="18"/>
          <w:bdr w:val="none" w:sz="0" w:space="0" w:color="auto" w:frame="1"/>
          <w:lang w:val="en-US"/>
        </w:rPr>
        <w:t>&lt;router-outlet&gt;&lt;/router-outlet&gt;</w:t>
      </w:r>
    </w:p>
    <w:p w14:paraId="5F842E33" w14:textId="77777777" w:rsidR="00EF6174" w:rsidRDefault="00EF6174" w:rsidP="00456B63">
      <w:pPr>
        <w:pStyle w:val="iBody"/>
        <w:ind w:firstLine="0"/>
        <w:rPr>
          <w:rStyle w:val="apple-style-span"/>
          <w:rFonts w:cs="Arial"/>
          <w:color w:val="000000"/>
          <w:szCs w:val="20"/>
        </w:rPr>
      </w:pPr>
      <w:r w:rsidRPr="00486443">
        <w:rPr>
          <w:rStyle w:val="apple-style-span"/>
          <w:rFonts w:cs="Arial"/>
          <w:color w:val="000000"/>
          <w:szCs w:val="20"/>
        </w:rPr>
        <w:br/>
      </w:r>
      <w:r>
        <w:rPr>
          <w:rStyle w:val="apple-style-span"/>
          <w:rFonts w:cs="Arial"/>
          <w:color w:val="000000"/>
          <w:szCs w:val="20"/>
        </w:rPr>
        <w:t>Die Überschrift bleibt dadurch permanent in der Anwendung sichtbar. Darunter wird dann die jeweils angeforderte Komponente eingefügt. Die Kind-Komponente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w:t>
      </w:r>
      <w:r>
        <w:rPr>
          <w:rStyle w:val="apple-converted-space"/>
          <w:rFonts w:cs="Arial"/>
          <w:color w:val="000000"/>
          <w:szCs w:val="20"/>
        </w:rPr>
        <w:t> </w:t>
      </w:r>
      <w:r>
        <w:rPr>
          <w:rStyle w:val="apple-style-span"/>
          <w:rFonts w:cs="Arial"/>
          <w:color w:val="000000"/>
          <w:szCs w:val="20"/>
        </w:rPr>
        <w:t>ist nur für die "Verteilung" der Routing-Anfragen auf die URL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w:t>
      </w:r>
      <w:r>
        <w:rPr>
          <w:rStyle w:val="apple-converted-space"/>
          <w:rFonts w:cs="Arial"/>
          <w:color w:val="000000"/>
          <w:szCs w:val="20"/>
        </w:rPr>
        <w:t> </w:t>
      </w:r>
      <w:r>
        <w:rPr>
          <w:rStyle w:val="apple-style-span"/>
          <w:rFonts w:cs="Arial"/>
          <w:color w:val="000000"/>
          <w:szCs w:val="20"/>
        </w:rPr>
        <w:t>zuständig. Sie benötigt auch die Direktive</w:t>
      </w:r>
      <w:r>
        <w:rPr>
          <w:rStyle w:val="HTMLCode"/>
          <w:rFonts w:ascii="Consolas" w:hAnsi="Consolas" w:cs="Consolas"/>
          <w:color w:val="000000"/>
          <w:sz w:val="18"/>
          <w:szCs w:val="18"/>
          <w:bdr w:val="single" w:sz="6" w:space="0" w:color="EAEAEA" w:frame="1"/>
          <w:shd w:val="clear" w:color="auto" w:fill="F8F8F8"/>
        </w:rPr>
        <w:t>RouterOutlet</w:t>
      </w:r>
      <w:r>
        <w:rPr>
          <w:rStyle w:val="apple-converted-space"/>
          <w:rFonts w:cs="Arial"/>
          <w:color w:val="000000"/>
          <w:szCs w:val="20"/>
        </w:rPr>
        <w:t> </w:t>
      </w:r>
      <w:r>
        <w:rPr>
          <w:rStyle w:val="apple-style-span"/>
          <w:rFonts w:cs="Arial"/>
          <w:color w:val="000000"/>
          <w:szCs w:val="20"/>
        </w:rPr>
        <w:t>im Template, um die geroutete Komponente anzuzeigen. Mehr Aufgaben erfüllt</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w:t>
      </w:r>
      <w:r>
        <w:rPr>
          <w:rStyle w:val="apple-converted-space"/>
          <w:rFonts w:cs="Arial"/>
          <w:color w:val="000000"/>
          <w:szCs w:val="20"/>
        </w:rPr>
        <w:t> </w:t>
      </w:r>
      <w:r>
        <w:rPr>
          <w:rStyle w:val="apple-style-span"/>
          <w:rFonts w:cs="Arial"/>
          <w:color w:val="000000"/>
          <w:szCs w:val="20"/>
        </w:rPr>
        <w:t>aber nicht, deshalb fällt das Template denkbar kurz aus. Es bietet sich an, alles direkt im Quelltext der Komponente zu konfigurieren:</w:t>
      </w:r>
    </w:p>
    <w:p w14:paraId="46DBCAD3"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@Component({})</w:t>
      </w:r>
    </w:p>
    <w:p w14:paraId="7900CA61"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@View({</w:t>
      </w:r>
    </w:p>
    <w:p w14:paraId="2E60E140"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 xml:space="preserve">  directives: [ROUTER_DIRECTIVES],</w:t>
      </w:r>
    </w:p>
    <w:p w14:paraId="55AE3163" w14:textId="77777777" w:rsidR="00EF6174" w:rsidRPr="00EF6174"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EF6174">
        <w:rPr>
          <w:rStyle w:val="HTMLCode"/>
          <w:rFonts w:ascii="Consolas" w:hAnsi="Consolas" w:cs="Consolas"/>
          <w:color w:val="000000"/>
          <w:sz w:val="18"/>
          <w:szCs w:val="18"/>
          <w:bdr w:val="none" w:sz="0" w:space="0" w:color="auto" w:frame="1"/>
          <w:lang w:val="en-US"/>
        </w:rPr>
        <w:t xml:space="preserve">  template: '&lt;router-outlet&gt;&lt;/router-outlet&gt;'</w:t>
      </w:r>
    </w:p>
    <w:p w14:paraId="16A97457"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w:t>
      </w:r>
    </w:p>
    <w:p w14:paraId="7DE0EB1E" w14:textId="77777777" w:rsidR="00EF6174" w:rsidRPr="006F448C"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@RouteConfig( /* [...] */ )</w:t>
      </w:r>
    </w:p>
    <w:p w14:paraId="38A8E2F9" w14:textId="77777777" w:rsidR="00EF6174" w:rsidRPr="00FF4DFF" w:rsidRDefault="00EF6174" w:rsidP="00EF6174">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FF4DFF">
        <w:rPr>
          <w:rStyle w:val="HTMLCode"/>
          <w:rFonts w:ascii="Consolas" w:hAnsi="Consolas" w:cs="Consolas"/>
          <w:color w:val="000000"/>
          <w:sz w:val="18"/>
          <w:szCs w:val="18"/>
          <w:bdr w:val="none" w:sz="0" w:space="0" w:color="auto" w:frame="1"/>
          <w:lang w:val="en-US"/>
        </w:rPr>
        <w:t>export class Drivers {}</w:t>
      </w:r>
    </w:p>
    <w:p w14:paraId="624F538A" w14:textId="65EE559A" w:rsidR="006F448C" w:rsidRPr="00FF4DFF" w:rsidRDefault="00EF6174" w:rsidP="006F448C">
      <w:pPr>
        <w:pStyle w:val="iZwiti"/>
        <w:outlineLvl w:val="0"/>
        <w:rPr>
          <w:lang w:val="en-US"/>
        </w:rPr>
      </w:pPr>
      <w:r w:rsidRPr="00FF4DFF">
        <w:rPr>
          <w:rStyle w:val="apple-style-span"/>
          <w:rFonts w:cs="Arial"/>
          <w:color w:val="000000"/>
          <w:szCs w:val="20"/>
          <w:lang w:val="en-US"/>
        </w:rPr>
        <w:br/>
      </w:r>
      <w:r w:rsidR="006F448C" w:rsidRPr="00FF4DFF">
        <w:rPr>
          <w:lang w:val="en-US"/>
        </w:rPr>
        <w:t>3. Routing booten</w:t>
      </w:r>
    </w:p>
    <w:p w14:paraId="0AC49141" w14:textId="77777777" w:rsidR="006F448C" w:rsidRDefault="00EF6174" w:rsidP="00456B63">
      <w:pPr>
        <w:pStyle w:val="iBody"/>
        <w:ind w:firstLine="0"/>
        <w:rPr>
          <w:rStyle w:val="apple-style-span"/>
          <w:rFonts w:cs="Arial"/>
          <w:color w:val="000000"/>
          <w:szCs w:val="20"/>
        </w:rPr>
      </w:pPr>
      <w:r w:rsidRPr="00486443">
        <w:rPr>
          <w:rStyle w:val="apple-style-span"/>
          <w:rFonts w:cs="Arial"/>
          <w:color w:val="000000"/>
          <w:szCs w:val="20"/>
        </w:rPr>
        <w:br/>
      </w:r>
      <w:r w:rsidR="006F448C">
        <w:rPr>
          <w:rStyle w:val="apple-style-span"/>
          <w:rFonts w:cs="Arial"/>
          <w:color w:val="000000"/>
          <w:szCs w:val="20"/>
        </w:rPr>
        <w:t>Damit wären schon fast alle Änderungen durchgeführt. Nun muss das Routing nur noch aktiviert werden. Dazu verwenden wir die</w:t>
      </w:r>
      <w:r w:rsidR="006F448C">
        <w:rPr>
          <w:rStyle w:val="apple-converted-space"/>
          <w:rFonts w:cs="Arial"/>
          <w:color w:val="000000"/>
          <w:szCs w:val="20"/>
        </w:rPr>
        <w:t> </w:t>
      </w:r>
      <w:r w:rsidR="006F448C">
        <w:rPr>
          <w:rStyle w:val="HTMLCode"/>
          <w:rFonts w:ascii="Consolas" w:hAnsi="Consolas" w:cs="Consolas"/>
          <w:color w:val="000000"/>
          <w:sz w:val="18"/>
          <w:szCs w:val="18"/>
          <w:bdr w:val="single" w:sz="6" w:space="0" w:color="EAEAEA" w:frame="1"/>
          <w:shd w:val="clear" w:color="auto" w:fill="F8F8F8"/>
        </w:rPr>
        <w:t>ROUTER_PROVIDERS</w:t>
      </w:r>
      <w:r w:rsidR="006F448C">
        <w:rPr>
          <w:rStyle w:val="apple-style-span"/>
          <w:rFonts w:cs="Arial"/>
          <w:color w:val="000000"/>
          <w:szCs w:val="20"/>
        </w:rPr>
        <w:t>. Diese Abhängigkeiten werden der</w:t>
      </w:r>
      <w:r w:rsidR="006F448C">
        <w:rPr>
          <w:rStyle w:val="apple-converted-space"/>
          <w:rFonts w:cs="Arial"/>
          <w:color w:val="000000"/>
          <w:szCs w:val="20"/>
        </w:rPr>
        <w:t> </w:t>
      </w:r>
      <w:r w:rsidR="006F448C">
        <w:rPr>
          <w:rStyle w:val="HTMLCode"/>
          <w:rFonts w:ascii="Consolas" w:hAnsi="Consolas" w:cs="Consolas"/>
          <w:color w:val="000000"/>
          <w:sz w:val="18"/>
          <w:szCs w:val="18"/>
          <w:bdr w:val="single" w:sz="6" w:space="0" w:color="EAEAEA" w:frame="1"/>
          <w:shd w:val="clear" w:color="auto" w:fill="F8F8F8"/>
        </w:rPr>
        <w:t>bootstrap</w:t>
      </w:r>
      <w:r w:rsidR="006F448C">
        <w:rPr>
          <w:rStyle w:val="apple-style-span"/>
          <w:rFonts w:cs="Arial"/>
          <w:color w:val="000000"/>
          <w:szCs w:val="20"/>
        </w:rPr>
        <w:t>-Methode übergeben, mit der auch die Start-Komponente unserer Anwendung geladen wird.</w:t>
      </w:r>
      <w:r w:rsidR="006F448C">
        <w:rPr>
          <w:rFonts w:cs="Arial"/>
          <w:color w:val="000000"/>
          <w:szCs w:val="20"/>
        </w:rPr>
        <w:br/>
      </w:r>
      <w:r w:rsidR="006F448C">
        <w:rPr>
          <w:rStyle w:val="apple-style-span"/>
          <w:rFonts w:cs="Arial"/>
          <w:color w:val="000000"/>
          <w:szCs w:val="20"/>
        </w:rPr>
        <w:t>Sie konfiguriert den</w:t>
      </w:r>
      <w:r w:rsidR="006F448C">
        <w:rPr>
          <w:rStyle w:val="apple-converted-space"/>
          <w:rFonts w:cs="Arial"/>
          <w:color w:val="000000"/>
          <w:szCs w:val="20"/>
        </w:rPr>
        <w:t> </w:t>
      </w:r>
      <w:r w:rsidR="006F448C">
        <w:rPr>
          <w:rStyle w:val="Fett"/>
          <w:rFonts w:cs="Arial"/>
          <w:color w:val="000000"/>
          <w:szCs w:val="20"/>
          <w:bdr w:val="none" w:sz="0" w:space="0" w:color="auto" w:frame="1"/>
        </w:rPr>
        <w:t>IoC-Container</w:t>
      </w:r>
      <w:r w:rsidR="006F448C">
        <w:rPr>
          <w:rStyle w:val="apple-converted-space"/>
          <w:rFonts w:cs="Arial"/>
          <w:color w:val="000000"/>
          <w:szCs w:val="20"/>
        </w:rPr>
        <w:t> </w:t>
      </w:r>
      <w:r w:rsidR="006F448C">
        <w:rPr>
          <w:rStyle w:val="apple-style-span"/>
          <w:rFonts w:cs="Arial"/>
          <w:color w:val="000000"/>
          <w:szCs w:val="20"/>
        </w:rPr>
        <w:t>von Angular. Die Mechanismen hinter "Inversion of Control (IoC)" und "Dependendy Injection (DI)" haben wir in Ausgabe 02/2016 kennengelernt.</w:t>
      </w:r>
    </w:p>
    <w:p w14:paraId="4E9ADC4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 app.ts</w:t>
      </w:r>
    </w:p>
    <w:p w14:paraId="26009058"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import {bootstrap} from 'angular2/platform/browser';</w:t>
      </w:r>
    </w:p>
    <w:p w14:paraId="7EAE349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import {ROUTER_PROVIDERS} from 'angular2/router';</w:t>
      </w:r>
    </w:p>
    <w:p w14:paraId="7C238C25"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7AC44FD0" w14:textId="77777777" w:rsid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rPr>
      </w:pPr>
      <w:r>
        <w:rPr>
          <w:rStyle w:val="HTMLCode"/>
          <w:rFonts w:ascii="Consolas" w:hAnsi="Consolas" w:cs="Consolas"/>
          <w:color w:val="000000"/>
          <w:sz w:val="18"/>
          <w:szCs w:val="18"/>
          <w:bdr w:val="none" w:sz="0" w:space="0" w:color="auto" w:frame="1"/>
        </w:rPr>
        <w:t>bootstrap(DashboardApp, [ROUTER_PROVIDERS]);</w:t>
      </w:r>
    </w:p>
    <w:p w14:paraId="5836DFD0" w14:textId="77777777" w:rsidR="006F448C" w:rsidRDefault="006F448C" w:rsidP="00456B63">
      <w:pPr>
        <w:pStyle w:val="iBody"/>
        <w:ind w:firstLine="0"/>
        <w:rPr>
          <w:rStyle w:val="apple-style-span"/>
          <w:rFonts w:cs="Arial"/>
          <w:color w:val="000000"/>
          <w:szCs w:val="20"/>
        </w:rPr>
      </w:pPr>
    </w:p>
    <w:p w14:paraId="2B78D31B" w14:textId="7D30A083" w:rsidR="006F448C" w:rsidRPr="006F448C" w:rsidRDefault="006F448C" w:rsidP="006F448C">
      <w:pPr>
        <w:pStyle w:val="iZwiti"/>
        <w:outlineLvl w:val="0"/>
      </w:pPr>
      <w:r w:rsidRPr="006F448C">
        <w:t>Routen verlinken</w:t>
      </w:r>
    </w:p>
    <w:p w14:paraId="6D4A9A29" w14:textId="6623B611" w:rsidR="00EF6174" w:rsidRPr="006F448C" w:rsidRDefault="00EF6174" w:rsidP="00456B63">
      <w:pPr>
        <w:pStyle w:val="iBody"/>
        <w:ind w:firstLine="0"/>
        <w:rPr>
          <w:rStyle w:val="apple-style-span"/>
          <w:rFonts w:cs="Arial"/>
          <w:color w:val="000000"/>
          <w:szCs w:val="20"/>
        </w:rPr>
      </w:pPr>
      <w:r w:rsidRPr="006F448C">
        <w:rPr>
          <w:rStyle w:val="apple-style-span"/>
          <w:rFonts w:cs="Arial"/>
          <w:color w:val="000000"/>
          <w:szCs w:val="20"/>
        </w:rPr>
        <w:br/>
      </w:r>
      <w:r w:rsidR="006F448C">
        <w:rPr>
          <w:rStyle w:val="apple-style-span"/>
          <w:rFonts w:cs="Arial"/>
          <w:color w:val="000000"/>
          <w:szCs w:val="20"/>
        </w:rPr>
        <w:t xml:space="preserve">Benutzbar wird das Routing natürlich erst mit klickbaren Links innerhalb der Anwendung. Wichtig ist hierbei, dass </w:t>
      </w:r>
      <w:r w:rsidR="006F448C">
        <w:rPr>
          <w:rStyle w:val="apple-style-span"/>
          <w:rFonts w:cs="Arial"/>
          <w:color w:val="000000"/>
          <w:szCs w:val="20"/>
        </w:rPr>
        <w:lastRenderedPageBreak/>
        <w:t>Verlinkungen zwischen den Zuständen nicht manuell gesetzt, sondern automatisch erstellt werden! Das hat den Vorteil, dass die tatsächliche URL nicht vom Entwickler fest einprogrammiert werden muss. Außerdem wird so sichergestellt, dass die aktuelle Strategie verwendet wird. Bei der Verwendung der HTML5 History API wird z.B. nicht wirklich eine neue Seite aufgerufen, sondern lediglich der Browser-Verlauf manipuliert.</w:t>
      </w:r>
    </w:p>
    <w:p w14:paraId="33963836" w14:textId="77777777" w:rsidR="00EF6174" w:rsidRDefault="00EF6174" w:rsidP="00456B63">
      <w:pPr>
        <w:pStyle w:val="iBody"/>
        <w:ind w:firstLine="0"/>
        <w:rPr>
          <w:rStyle w:val="apple-style-span"/>
          <w:rFonts w:cs="Arial"/>
          <w:color w:val="000000"/>
          <w:szCs w:val="20"/>
        </w:rPr>
      </w:pPr>
    </w:p>
    <w:p w14:paraId="24F74D94" w14:textId="14B26393" w:rsidR="00EF6174" w:rsidRPr="006F448C" w:rsidRDefault="006F448C" w:rsidP="00456B63">
      <w:pPr>
        <w:pStyle w:val="iBody"/>
        <w:ind w:firstLine="0"/>
      </w:pPr>
      <w:r>
        <w:rPr>
          <w:rStyle w:val="apple-style-span"/>
          <w:rFonts w:cs="Arial"/>
          <w:color w:val="000000"/>
          <w:szCs w:val="20"/>
        </w:rPr>
        <w:t>Wir verwenden die Direktive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RouterLink</w:t>
      </w:r>
      <w:r>
        <w:rPr>
          <w:rStyle w:val="apple-converted-space"/>
          <w:rFonts w:cs="Arial"/>
          <w:color w:val="000000"/>
          <w:szCs w:val="20"/>
        </w:rPr>
        <w:t> </w:t>
      </w:r>
      <w:r>
        <w:rPr>
          <w:rStyle w:val="apple-style-span"/>
          <w:rFonts w:cs="Arial"/>
          <w:color w:val="000000"/>
          <w:szCs w:val="20"/>
        </w:rPr>
        <w:t>aus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angular2/router</w:t>
      </w:r>
      <w:r>
        <w:rPr>
          <w:rStyle w:val="apple-style-span"/>
          <w:rFonts w:cs="Arial"/>
          <w:color w:val="000000"/>
          <w:szCs w:val="20"/>
        </w:rPr>
        <w:t>. In der Direktive geben wir an, welche Route verlinkt werden soll. Die Notation erfolgt als Liste: das sogenannte</w:t>
      </w:r>
      <w:r>
        <w:rPr>
          <w:rStyle w:val="apple-converted-space"/>
          <w:rFonts w:cs="Arial"/>
          <w:color w:val="000000"/>
          <w:szCs w:val="20"/>
        </w:rPr>
        <w:t> </w:t>
      </w:r>
      <w:r>
        <w:rPr>
          <w:rStyle w:val="Fett"/>
          <w:rFonts w:cs="Arial"/>
          <w:color w:val="000000"/>
          <w:szCs w:val="20"/>
          <w:bdr w:val="none" w:sz="0" w:space="0" w:color="auto" w:frame="1"/>
        </w:rPr>
        <w:t>Link-Parameter-Array</w:t>
      </w:r>
      <w:r>
        <w:rPr>
          <w:rStyle w:val="apple-style-span"/>
          <w:rFonts w:cs="Arial"/>
          <w:color w:val="000000"/>
          <w:szCs w:val="20"/>
        </w:rPr>
        <w:t>.</w:t>
      </w:r>
    </w:p>
    <w:p w14:paraId="0960EC41"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6F448C">
        <w:rPr>
          <w:rStyle w:val="HTMLCode"/>
          <w:rFonts w:ascii="Consolas" w:hAnsi="Consolas" w:cs="Consolas"/>
          <w:color w:val="000000"/>
          <w:sz w:val="18"/>
          <w:szCs w:val="18"/>
          <w:bdr w:val="none" w:sz="0" w:space="0" w:color="auto" w:frame="1"/>
          <w:lang w:val="en-US"/>
        </w:rPr>
        <w:t>&lt;a [routerLink]="['/Dashboard']"&gt;zum Dashboard&lt;/a&gt;</w:t>
      </w:r>
    </w:p>
    <w:p w14:paraId="4D9123AF" w14:textId="77777777" w:rsidR="006F448C" w:rsidRPr="00B36531" w:rsidRDefault="006F448C" w:rsidP="00456B63">
      <w:pPr>
        <w:pStyle w:val="iBody"/>
        <w:ind w:firstLine="0"/>
        <w:rPr>
          <w:rStyle w:val="apple-style-span"/>
          <w:rFonts w:cs="Arial"/>
          <w:color w:val="000000"/>
          <w:szCs w:val="20"/>
          <w:lang w:val="en-US"/>
        </w:rPr>
      </w:pPr>
    </w:p>
    <w:p w14:paraId="5412DE58" w14:textId="29D516F2" w:rsidR="006F448C" w:rsidRDefault="006F448C" w:rsidP="00456B63">
      <w:pPr>
        <w:pStyle w:val="iBody"/>
        <w:ind w:firstLine="0"/>
        <w:rPr>
          <w:rStyle w:val="apple-style-span"/>
          <w:rFonts w:cs="Arial"/>
          <w:color w:val="000000"/>
          <w:szCs w:val="20"/>
        </w:rPr>
      </w:pPr>
      <w:r>
        <w:rPr>
          <w:rStyle w:val="apple-style-span"/>
          <w:rFonts w:cs="Arial"/>
          <w:color w:val="000000"/>
          <w:szCs w:val="20"/>
        </w:rPr>
        <w:t>Im ersten Element des Arrays geben wir die zu ladende Route an. Wir müssen hier den Namen verwenden, den wir bei der Routen-Konfiguration in der Komponente festgelegt haben. Wichtig ist, dass ein Link immer relativ zur aktuellen Komponente ist! Das gilt es zu berücksichtigen, wenn wir mehrere Komponenten verschachteln und die Routen vererben. Das Array hat im vorherigen Beispiel nur ein Element. Es kann aber beliebig viele Elemente besitzen, die jeweils auf weitere Kind-Routen verweisen.</w:t>
      </w:r>
    </w:p>
    <w:p w14:paraId="6EDE16BB" w14:textId="77777777" w:rsidR="006F448C" w:rsidRDefault="006F448C" w:rsidP="00456B63">
      <w:pPr>
        <w:pStyle w:val="iBody"/>
        <w:ind w:firstLine="0"/>
        <w:rPr>
          <w:rStyle w:val="apple-style-span"/>
          <w:rFonts w:cs="Arial"/>
          <w:color w:val="000000"/>
          <w:szCs w:val="20"/>
        </w:rPr>
      </w:pPr>
    </w:p>
    <w:p w14:paraId="591AF573" w14:textId="5FC5D01D" w:rsidR="006F448C" w:rsidRDefault="006F448C" w:rsidP="00456B63">
      <w:pPr>
        <w:pStyle w:val="iBody"/>
        <w:ind w:firstLine="0"/>
        <w:rPr>
          <w:rStyle w:val="apple-style-span"/>
          <w:rFonts w:cs="Arial"/>
          <w:color w:val="000000"/>
          <w:szCs w:val="20"/>
        </w:rPr>
      </w:pPr>
      <w:r>
        <w:rPr>
          <w:rStyle w:val="apple-style-span"/>
          <w:rFonts w:cs="Arial"/>
          <w:color w:val="000000"/>
          <w:szCs w:val="20"/>
        </w:rPr>
        <w:t>Möchten wir mit einer Route weitere Werte übergeben, so verwenden wir als letztes Element im Array ein Objekt mit Routen-Parametern. Zur Komponente</w:t>
      </w:r>
      <w:commentRangeStart w:id="4"/>
      <w:ins w:id="5" w:author="Johannes" w:date="2016-02-05T18:25:00Z">
        <w:r w:rsidR="006E5D19">
          <w:rPr>
            <w:rStyle w:val="apple-style-span"/>
            <w:rFonts w:cs="Arial"/>
            <w:color w:val="000000"/>
            <w:szCs w:val="20"/>
          </w:rPr>
          <w:t xml:space="preserve"> </w:t>
        </w:r>
      </w:ins>
      <w:commentRangeEnd w:id="4"/>
      <w:ins w:id="6" w:author="Johannes" w:date="2016-02-05T18:37:00Z">
        <w:r w:rsidR="00FF4DFF">
          <w:rPr>
            <w:rStyle w:val="Kommentarzeichen"/>
            <w:rFonts w:ascii="Times New Roman" w:hAnsi="Times New Roman" w:cs="Times New Roman"/>
          </w:rPr>
          <w:commentReference w:id="4"/>
        </w:r>
      </w:ins>
      <w:r>
        <w:rPr>
          <w:rStyle w:val="HTMLCode"/>
          <w:rFonts w:ascii="Consolas" w:hAnsi="Consolas" w:cs="Consolas"/>
          <w:color w:val="000000"/>
          <w:sz w:val="18"/>
          <w:szCs w:val="18"/>
          <w:bdr w:val="single" w:sz="6" w:space="0" w:color="EAEAEA" w:frame="1"/>
          <w:shd w:val="clear" w:color="auto" w:fill="F8F8F8"/>
        </w:rPr>
        <w:t>DriverDetails</w:t>
      </w:r>
      <w:r>
        <w:rPr>
          <w:rStyle w:val="apple-converted-space"/>
          <w:rFonts w:cs="Arial"/>
          <w:color w:val="000000"/>
          <w:szCs w:val="20"/>
        </w:rPr>
        <w:t> </w:t>
      </w:r>
      <w:r>
        <w:rPr>
          <w:rStyle w:val="apple-style-span"/>
          <w:rFonts w:cs="Arial"/>
          <w:color w:val="000000"/>
          <w:szCs w:val="20"/>
        </w:rPr>
        <w:t>wechselt man zum Beispiel mit folgendem Link. Es wird die ID des Fahrzeugs übergeben, sodass die Komponente die Details des gewählten Fahrers abrufen kann:</w:t>
      </w:r>
    </w:p>
    <w:p w14:paraId="14A0A2FD" w14:textId="77777777" w:rsidR="006F448C" w:rsidRDefault="006F448C" w:rsidP="00456B63">
      <w:pPr>
        <w:pStyle w:val="iBody"/>
        <w:ind w:firstLine="0"/>
        <w:rPr>
          <w:rStyle w:val="apple-style-span"/>
          <w:rFonts w:cs="Arial"/>
          <w:color w:val="000000"/>
          <w:szCs w:val="20"/>
        </w:rPr>
      </w:pPr>
    </w:p>
    <w:p w14:paraId="51C3A6BC" w14:textId="77777777" w:rsidR="006F448C" w:rsidRPr="006F448C"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6F448C">
        <w:rPr>
          <w:rStyle w:val="HTMLCode"/>
          <w:rFonts w:ascii="Consolas" w:hAnsi="Consolas" w:cs="Consolas"/>
          <w:color w:val="000000"/>
          <w:sz w:val="18"/>
          <w:szCs w:val="18"/>
          <w:bdr w:val="none" w:sz="0" w:space="0" w:color="auto" w:frame="1"/>
          <w:lang w:val="en-US"/>
        </w:rPr>
        <w:t>&lt;a [routerLink]="['/Drivers', 'Details', { forCarId: car.id }]"&gt;Fahrer anzeigen&lt;/a&gt;</w:t>
      </w:r>
    </w:p>
    <w:p w14:paraId="71997A61" w14:textId="77777777" w:rsidR="006F448C" w:rsidRDefault="006F448C" w:rsidP="00456B63">
      <w:pPr>
        <w:pStyle w:val="iBody"/>
        <w:ind w:firstLine="0"/>
        <w:rPr>
          <w:rStyle w:val="apple-style-span"/>
          <w:rFonts w:cs="Arial"/>
          <w:color w:val="000000"/>
          <w:szCs w:val="20"/>
          <w:lang w:val="en-US"/>
        </w:rPr>
      </w:pPr>
    </w:p>
    <w:p w14:paraId="59E064D8" w14:textId="3648196A" w:rsidR="006F448C" w:rsidRDefault="006F448C" w:rsidP="00456B63">
      <w:pPr>
        <w:pStyle w:val="iBody"/>
        <w:ind w:firstLine="0"/>
        <w:rPr>
          <w:rStyle w:val="apple-style-span"/>
          <w:rFonts w:cs="Arial"/>
          <w:color w:val="000000"/>
          <w:szCs w:val="20"/>
        </w:rPr>
      </w:pPr>
      <w:r>
        <w:rPr>
          <w:rStyle w:val="apple-style-span"/>
          <w:rFonts w:cs="Arial"/>
          <w:color w:val="000000"/>
          <w:szCs w:val="20"/>
        </w:rPr>
        <w:t xml:space="preserve">Klicken wir auf den generierten Link, so wird die Adresszeile </w:t>
      </w:r>
      <w:commentRangeStart w:id="8"/>
      <w:r>
        <w:rPr>
          <w:rStyle w:val="apple-style-span"/>
          <w:rFonts w:cs="Arial"/>
          <w:color w:val="000000"/>
          <w:szCs w:val="20"/>
        </w:rPr>
        <w:t>auf</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http://example.org/drivers/</w:t>
      </w:r>
      <w:del w:id="9" w:author="Johannes" w:date="2016-02-05T18:25:00Z">
        <w:r w:rsidDel="000E0A31">
          <w:rPr>
            <w:rStyle w:val="HTMLCode"/>
            <w:rFonts w:ascii="Consolas" w:hAnsi="Consolas" w:cs="Consolas"/>
            <w:color w:val="000000"/>
            <w:sz w:val="18"/>
            <w:szCs w:val="18"/>
            <w:bdr w:val="single" w:sz="6" w:space="0" w:color="EAEAEA" w:frame="1"/>
            <w:shd w:val="clear" w:color="auto" w:fill="F8F8F8"/>
          </w:rPr>
          <w:delText>create</w:delText>
        </w:r>
      </w:del>
      <w:ins w:id="10" w:author="Johannes" w:date="2016-02-05T18:25:00Z">
        <w:r w:rsidR="000E0A31">
          <w:rPr>
            <w:rStyle w:val="HTMLCode"/>
            <w:rFonts w:ascii="Consolas" w:hAnsi="Consolas" w:cs="Consolas"/>
            <w:color w:val="000000"/>
            <w:sz w:val="18"/>
            <w:szCs w:val="18"/>
            <w:bdr w:val="single" w:sz="6" w:space="0" w:color="EAEAEA" w:frame="1"/>
            <w:shd w:val="clear" w:color="auto" w:fill="F8F8F8"/>
          </w:rPr>
          <w:t>details</w:t>
        </w:r>
      </w:ins>
      <w:r>
        <w:rPr>
          <w:rStyle w:val="HTMLCode"/>
          <w:rFonts w:ascii="Consolas" w:hAnsi="Consolas" w:cs="Consolas"/>
          <w:color w:val="000000"/>
          <w:sz w:val="18"/>
          <w:szCs w:val="18"/>
          <w:bdr w:val="single" w:sz="6" w:space="0" w:color="EAEAEA" w:frame="1"/>
          <w:shd w:val="clear" w:color="auto" w:fill="F8F8F8"/>
        </w:rPr>
        <w:t>/ng-</w:t>
      </w:r>
      <w:commentRangeEnd w:id="8"/>
      <w:r w:rsidR="00FF4DFF">
        <w:rPr>
          <w:rStyle w:val="Kommentarzeichen"/>
          <w:rFonts w:ascii="Times New Roman" w:hAnsi="Times New Roman" w:cs="Times New Roman"/>
        </w:rPr>
        <w:commentReference w:id="8"/>
      </w:r>
      <w:r>
        <w:rPr>
          <w:rStyle w:val="HTMLCode"/>
          <w:rFonts w:ascii="Consolas" w:hAnsi="Consolas" w:cs="Consolas"/>
          <w:color w:val="000000"/>
          <w:sz w:val="18"/>
          <w:szCs w:val="18"/>
          <w:bdr w:val="single" w:sz="6" w:space="0" w:color="EAEAEA" w:frame="1"/>
          <w:shd w:val="clear" w:color="auto" w:fill="F8F8F8"/>
        </w:rPr>
        <w:t>car1</w:t>
      </w:r>
      <w:r>
        <w:rPr>
          <w:rStyle w:val="apple-converted-space"/>
          <w:rFonts w:cs="Arial"/>
          <w:color w:val="000000"/>
          <w:szCs w:val="20"/>
        </w:rPr>
        <w:t> </w:t>
      </w:r>
      <w:r>
        <w:rPr>
          <w:rStyle w:val="apple-style-span"/>
          <w:rFonts w:cs="Arial"/>
          <w:color w:val="000000"/>
          <w:szCs w:val="20"/>
        </w:rPr>
        <w:t>aktualisiert. Dank der HTML5 History API verursacht der Wechsel kein echtes Neuladen der Seite.</w:t>
      </w:r>
    </w:p>
    <w:p w14:paraId="02758322" w14:textId="77777777" w:rsidR="006F448C" w:rsidRDefault="006F448C" w:rsidP="00456B63">
      <w:pPr>
        <w:pStyle w:val="iBody"/>
        <w:ind w:firstLine="0"/>
        <w:rPr>
          <w:rStyle w:val="apple-style-span"/>
          <w:rFonts w:cs="Arial"/>
          <w:color w:val="000000"/>
          <w:szCs w:val="20"/>
        </w:rPr>
      </w:pPr>
    </w:p>
    <w:p w14:paraId="71346359" w14:textId="393655B4" w:rsidR="006F448C" w:rsidRPr="006F448C" w:rsidRDefault="006F448C" w:rsidP="00456B63">
      <w:pPr>
        <w:pStyle w:val="iBody"/>
        <w:ind w:firstLine="0"/>
        <w:rPr>
          <w:rStyle w:val="apple-style-span"/>
          <w:rFonts w:cs="Arial"/>
          <w:color w:val="000000"/>
          <w:szCs w:val="20"/>
        </w:rPr>
      </w:pPr>
      <w:r>
        <w:rPr>
          <w:rStyle w:val="apple-style-span"/>
          <w:rFonts w:cs="Arial"/>
          <w:color w:val="000000"/>
          <w:szCs w:val="20"/>
        </w:rPr>
        <w:t>Es kann aber jederzeit vorkommen, dass die sichtbare Adresse per Reload oder per Bookmark aufgerufen wird. Dieser Fall wird von Angular ohne Probleme berücksichtigt. Es muss aber sichergestellt werden, dass auch der Webserver bereit für eine Single-Page-Anwendung ist. Bei einer Route handelt es sich nicht um einen echten Verzeichnispfad auf dem Server.</w:t>
      </w:r>
      <w:r>
        <w:rPr>
          <w:rFonts w:cs="Arial"/>
          <w:color w:val="000000"/>
          <w:szCs w:val="20"/>
        </w:rPr>
        <w:br/>
      </w:r>
      <w:r>
        <w:rPr>
          <w:rStyle w:val="apple-style-span"/>
          <w:rFonts w:cs="Arial"/>
          <w:color w:val="000000"/>
          <w:szCs w:val="20"/>
        </w:rPr>
        <w:t>Bei einer unbekannten Adresse wie z.B.</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drivers/create/ng-car1</w:t>
      </w:r>
      <w:r>
        <w:rPr>
          <w:rStyle w:val="apple-converted-space"/>
          <w:rFonts w:cs="Arial"/>
          <w:color w:val="000000"/>
          <w:szCs w:val="20"/>
        </w:rPr>
        <w:t> </w:t>
      </w:r>
      <w:r>
        <w:rPr>
          <w:rStyle w:val="apple-style-span"/>
          <w:rFonts w:cs="Arial"/>
          <w:color w:val="000000"/>
          <w:szCs w:val="20"/>
        </w:rPr>
        <w:t>darf der Server allerdings nicht mit einem Fehler 404 antworten. Er muss so konfiguriert werden, dass für jeden Aufruf stets die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index.html</w:t>
      </w:r>
      <w:r>
        <w:rPr>
          <w:rStyle w:val="apple-converted-space"/>
          <w:rFonts w:cs="Arial"/>
          <w:color w:val="000000"/>
          <w:szCs w:val="20"/>
        </w:rPr>
        <w:t> </w:t>
      </w:r>
      <w:r>
        <w:rPr>
          <w:rStyle w:val="apple-style-span"/>
          <w:rFonts w:cs="Arial"/>
          <w:color w:val="000000"/>
          <w:szCs w:val="20"/>
        </w:rPr>
        <w:t>ausgeliefert wird. Dieses Verhalten kann im Apache mit dem Modul</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mod_rewrite</w:t>
      </w:r>
      <w:r>
        <w:rPr>
          <w:rStyle w:val="apple-converted-space"/>
          <w:rFonts w:cs="Arial"/>
          <w:color w:val="000000"/>
          <w:szCs w:val="20"/>
        </w:rPr>
        <w:t> </w:t>
      </w:r>
      <w:r>
        <w:rPr>
          <w:rStyle w:val="apple-style-span"/>
          <w:rFonts w:cs="Arial"/>
          <w:color w:val="000000"/>
          <w:szCs w:val="20"/>
        </w:rPr>
        <w:t>erreicht werden.</w:t>
      </w:r>
      <w:r>
        <w:rPr>
          <w:rFonts w:cs="Arial"/>
          <w:color w:val="000000"/>
          <w:szCs w:val="20"/>
        </w:rPr>
        <w:br/>
      </w:r>
      <w:r>
        <w:rPr>
          <w:rStyle w:val="apple-style-span"/>
          <w:rFonts w:cs="Arial"/>
          <w:color w:val="000000"/>
          <w:szCs w:val="20"/>
        </w:rPr>
        <w:t xml:space="preserve">Dabei gilt zu beachten, dass nur Routen-Aufrufe auf die </w:t>
      </w:r>
      <w:r>
        <w:rPr>
          <w:rStyle w:val="apple-style-span"/>
          <w:rFonts w:cs="Arial"/>
          <w:color w:val="000000"/>
          <w:szCs w:val="20"/>
        </w:rPr>
        <w:lastRenderedPageBreak/>
        <w:t>HTML-Seite verwiesen werden dürfen, nicht aber die Anwendung und statische Elemente (Bilder, etc.).</w:t>
      </w:r>
    </w:p>
    <w:p w14:paraId="72E8B3C7" w14:textId="0D0333B0" w:rsidR="006F448C" w:rsidRDefault="006F448C" w:rsidP="00456B63">
      <w:pPr>
        <w:pStyle w:val="iBody"/>
        <w:ind w:firstLine="0"/>
        <w:rPr>
          <w:rStyle w:val="apple-style-span"/>
          <w:rFonts w:cs="Arial"/>
          <w:color w:val="000000"/>
          <w:szCs w:val="20"/>
        </w:rPr>
      </w:pPr>
      <w:r>
        <w:rPr>
          <w:rStyle w:val="apple-style-span"/>
          <w:rFonts w:cs="Arial"/>
          <w:color w:val="000000"/>
          <w:szCs w:val="20"/>
        </w:rPr>
        <w:br/>
        <w:t>In der</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index.html</w:t>
      </w:r>
      <w:r>
        <w:rPr>
          <w:rStyle w:val="apple-converted-space"/>
          <w:rFonts w:cs="Arial"/>
          <w:color w:val="000000"/>
          <w:szCs w:val="20"/>
        </w:rPr>
        <w:t> </w:t>
      </w:r>
      <w:r>
        <w:rPr>
          <w:rStyle w:val="apple-style-span"/>
          <w:rFonts w:cs="Arial"/>
          <w:color w:val="000000"/>
          <w:szCs w:val="20"/>
        </w:rPr>
        <w:t>biegt folgende Angabe alle relativen Pfade wieder zurecht:</w:t>
      </w:r>
    </w:p>
    <w:p w14:paraId="0B406615" w14:textId="77777777" w:rsidR="006F448C" w:rsidRPr="00B36531"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B36531">
        <w:rPr>
          <w:rStyle w:val="HTMLCode"/>
          <w:rFonts w:ascii="Consolas" w:hAnsi="Consolas" w:cs="Consolas"/>
          <w:color w:val="000000"/>
          <w:sz w:val="18"/>
          <w:szCs w:val="18"/>
          <w:bdr w:val="none" w:sz="0" w:space="0" w:color="auto" w:frame="1"/>
          <w:lang w:val="en-US"/>
        </w:rPr>
        <w:t>&lt;!-- index.html --&gt;</w:t>
      </w:r>
    </w:p>
    <w:p w14:paraId="4098E24F" w14:textId="77777777" w:rsidR="006F448C" w:rsidRPr="00FF4DFF" w:rsidRDefault="006F448C" w:rsidP="006F448C">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000000"/>
          <w:lang w:val="en-US"/>
        </w:rPr>
      </w:pPr>
      <w:r w:rsidRPr="00FF4DFF">
        <w:rPr>
          <w:rStyle w:val="HTMLCode"/>
          <w:rFonts w:ascii="Consolas" w:hAnsi="Consolas" w:cs="Consolas"/>
          <w:color w:val="000000"/>
          <w:sz w:val="18"/>
          <w:szCs w:val="18"/>
          <w:bdr w:val="none" w:sz="0" w:space="0" w:color="auto" w:frame="1"/>
          <w:lang w:val="en-US"/>
        </w:rPr>
        <w:t>&lt;base href="/"&gt;</w:t>
      </w:r>
    </w:p>
    <w:p w14:paraId="407F2F3C" w14:textId="77777777" w:rsidR="006F448C" w:rsidRPr="00FF4DFF" w:rsidRDefault="006F448C" w:rsidP="00456B63">
      <w:pPr>
        <w:pStyle w:val="iBody"/>
        <w:ind w:firstLine="0"/>
        <w:rPr>
          <w:rStyle w:val="apple-style-span"/>
          <w:rFonts w:cs="Arial"/>
          <w:color w:val="000000"/>
          <w:szCs w:val="20"/>
          <w:lang w:val="en-US"/>
        </w:rPr>
      </w:pPr>
    </w:p>
    <w:p w14:paraId="32CF0120" w14:textId="77777777" w:rsidR="006F448C" w:rsidRPr="00FF4DFF" w:rsidRDefault="006F448C" w:rsidP="006F448C">
      <w:pPr>
        <w:pStyle w:val="iBodyohneEinzug"/>
        <w:rPr>
          <w:lang w:val="en-US"/>
        </w:rPr>
      </w:pPr>
    </w:p>
    <w:p w14:paraId="4A6B0310" w14:textId="3A6D5AE6" w:rsidR="006F448C" w:rsidRPr="00FF4DFF" w:rsidRDefault="006F448C" w:rsidP="006F448C">
      <w:pPr>
        <w:pStyle w:val="iZwiti"/>
        <w:outlineLvl w:val="0"/>
        <w:rPr>
          <w:lang w:val="en-US"/>
        </w:rPr>
      </w:pPr>
      <w:r w:rsidRPr="00FF4DFF">
        <w:rPr>
          <w:lang w:val="en-US"/>
        </w:rPr>
        <w:t>Routen-Parameter empfangen</w:t>
      </w:r>
    </w:p>
    <w:p w14:paraId="1044F576" w14:textId="77777777" w:rsidR="006F448C" w:rsidRPr="00FF4DFF" w:rsidRDefault="006F448C" w:rsidP="006F448C">
      <w:pPr>
        <w:pStyle w:val="iBodyohneEinzug"/>
        <w:rPr>
          <w:lang w:val="en-US"/>
        </w:rPr>
      </w:pPr>
    </w:p>
    <w:p w14:paraId="442ED0C2" w14:textId="56BFF71A" w:rsidR="006F448C" w:rsidRPr="006F448C" w:rsidRDefault="006F448C" w:rsidP="00456B63">
      <w:pPr>
        <w:pStyle w:val="iBody"/>
        <w:ind w:firstLine="0"/>
        <w:rPr>
          <w:rStyle w:val="apple-style-span"/>
          <w:rFonts w:cs="Arial"/>
          <w:color w:val="000000"/>
          <w:szCs w:val="20"/>
        </w:rPr>
      </w:pPr>
      <w:r>
        <w:rPr>
          <w:rStyle w:val="apple-style-span"/>
          <w:rFonts w:cs="Arial"/>
          <w:color w:val="000000"/>
          <w:szCs w:val="20"/>
        </w:rPr>
        <w:t>Wenn man mittels Routen-Parametern Werte an die Komponente übergibt, so muss man diese natürlich auch empfangen können. Dazu dient die Klasse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RouteParams</w:t>
      </w:r>
      <w:r>
        <w:rPr>
          <w:rStyle w:val="apple-style-span"/>
          <w:rFonts w:cs="Arial"/>
          <w:color w:val="000000"/>
          <w:szCs w:val="20"/>
        </w:rPr>
        <w:t>, die wir in den Konstruktor injizieren und damit in der Komponente bekanntmachen können. Die Instanz von</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RouteParams</w:t>
      </w:r>
      <w:r>
        <w:rPr>
          <w:rStyle w:val="apple-converted-space"/>
          <w:rFonts w:cs="Arial"/>
          <w:color w:val="000000"/>
          <w:szCs w:val="20"/>
        </w:rPr>
        <w:t> </w:t>
      </w:r>
      <w:r>
        <w:rPr>
          <w:rStyle w:val="apple-style-span"/>
          <w:rFonts w:cs="Arial"/>
          <w:color w:val="000000"/>
          <w:szCs w:val="20"/>
        </w:rPr>
        <w:t>ist stets mit den jeweiligen Parametern der Route befüllt. Über die Methode</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RouteParams.get()</w:t>
      </w:r>
      <w:r>
        <w:rPr>
          <w:rStyle w:val="apple-converted-space"/>
          <w:rFonts w:cs="Arial"/>
          <w:color w:val="000000"/>
          <w:szCs w:val="20"/>
        </w:rPr>
        <w:t> </w:t>
      </w:r>
      <w:r>
        <w:rPr>
          <w:rStyle w:val="apple-style-span"/>
          <w:rFonts w:cs="Arial"/>
          <w:color w:val="000000"/>
          <w:szCs w:val="20"/>
        </w:rPr>
        <w:t>können wir nun einen Parameter abrufen. Als Argument übergeben wir den Bezeichner, den wir bei der Definition des Links festgelegt haben (</w:t>
      </w:r>
      <w:r w:rsidRPr="002405FE">
        <w:rPr>
          <w:rStyle w:val="Fett"/>
          <w:rFonts w:cs="Arial"/>
          <w:b w:val="0"/>
          <w:color w:val="FF0000"/>
          <w:szCs w:val="20"/>
          <w:bdr w:val="none" w:sz="0" w:space="0" w:color="auto" w:frame="1"/>
        </w:rPr>
        <w:t>Listing 4</w:t>
      </w:r>
      <w:r>
        <w:rPr>
          <w:rStyle w:val="apple-style-span"/>
          <w:rFonts w:cs="Arial"/>
          <w:color w:val="000000"/>
          <w:szCs w:val="20"/>
        </w:rPr>
        <w:t>).</w:t>
      </w:r>
    </w:p>
    <w:p w14:paraId="6445C304" w14:textId="77777777" w:rsidR="006F448C" w:rsidRDefault="006F448C" w:rsidP="00456B63">
      <w:pPr>
        <w:pStyle w:val="iBody"/>
        <w:ind w:firstLine="0"/>
        <w:rPr>
          <w:rStyle w:val="apple-style-span"/>
          <w:rFonts w:cs="Arial"/>
          <w:color w:val="000000"/>
          <w:szCs w:val="20"/>
        </w:rPr>
      </w:pPr>
    </w:p>
    <w:p w14:paraId="551C297D" w14:textId="77777777" w:rsidR="002405FE" w:rsidRPr="00C93857" w:rsidRDefault="002405FE" w:rsidP="002405FE">
      <w:pPr>
        <w:pStyle w:val="iBody"/>
        <w:ind w:firstLine="0"/>
        <w:rPr>
          <w:lang w:val="en-US"/>
        </w:rPr>
      </w:pPr>
      <w:r w:rsidRPr="00C93857">
        <w:rPr>
          <w:color w:val="FF0000"/>
          <w:lang w:val="en-US"/>
        </w:rPr>
        <w:t>((Listingkasten))</w:t>
      </w:r>
    </w:p>
    <w:p w14:paraId="34707B60" w14:textId="55E0A4B4" w:rsidR="002405FE" w:rsidRPr="00C93857" w:rsidRDefault="002405FE" w:rsidP="002405FE">
      <w:pPr>
        <w:pStyle w:val="iTabBalken"/>
        <w:rPr>
          <w:lang w:val="en-US"/>
        </w:rPr>
      </w:pPr>
      <w:r w:rsidRPr="002405FE">
        <w:rPr>
          <w:lang w:val="en-US"/>
        </w:rPr>
        <w:t>Listing 4: RouteParams enthält alle Routen-Parameter</w:t>
      </w:r>
    </w:p>
    <w:p w14:paraId="704B90D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import {RouteParams} from 'angular2/router';</w:t>
      </w:r>
    </w:p>
    <w:p w14:paraId="1DFFFEBE"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00DC7DE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@Component({ /* [...] */ })</w:t>
      </w:r>
    </w:p>
    <w:p w14:paraId="25D65684"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export class DriverDetails {</w:t>
      </w:r>
    </w:p>
    <w:p w14:paraId="2AC1D2C2"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 xml:space="preserve">  constructor(params: RouteParams) {</w:t>
      </w:r>
    </w:p>
    <w:p w14:paraId="68BF226C"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p>
    <w:p w14:paraId="07986570" w14:textId="77777777" w:rsidR="002405FE" w:rsidRP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lang w:val="en-US"/>
        </w:rPr>
      </w:pPr>
      <w:r w:rsidRPr="002405FE">
        <w:rPr>
          <w:rStyle w:val="HTMLCode"/>
          <w:rFonts w:ascii="Consolas" w:hAnsi="Consolas" w:cs="Consolas"/>
          <w:color w:val="000000"/>
          <w:sz w:val="18"/>
          <w:szCs w:val="18"/>
          <w:bdr w:val="none" w:sz="0" w:space="0" w:color="auto" w:frame="1"/>
          <w:lang w:val="en-US"/>
        </w:rPr>
        <w:t xml:space="preserve">    var id = params.get('forCarId');</w:t>
      </w:r>
    </w:p>
    <w:p w14:paraId="7C782D89" w14:textId="77777777" w:rsidR="002405FE"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r w:rsidRPr="002405FE">
        <w:rPr>
          <w:rStyle w:val="HTMLCode"/>
          <w:rFonts w:ascii="Consolas" w:hAnsi="Consolas" w:cs="Consolas"/>
          <w:color w:val="000000"/>
          <w:sz w:val="18"/>
          <w:szCs w:val="18"/>
          <w:bdr w:val="none" w:sz="0" w:space="0" w:color="auto" w:frame="1"/>
          <w:lang w:val="en-US"/>
        </w:rPr>
        <w:t xml:space="preserve">    </w:t>
      </w:r>
      <w:r>
        <w:rPr>
          <w:rStyle w:val="HTMLCode"/>
          <w:rFonts w:ascii="Consolas" w:hAnsi="Consolas" w:cs="Consolas"/>
          <w:color w:val="000000"/>
          <w:sz w:val="18"/>
          <w:szCs w:val="18"/>
          <w:bdr w:val="none" w:sz="0" w:space="0" w:color="auto" w:frame="1"/>
        </w:rPr>
        <w:t>console.log("Fahrer für Auto", id);</w:t>
      </w:r>
    </w:p>
    <w:p w14:paraId="2977D549" w14:textId="77777777" w:rsidR="002405FE" w:rsidRPr="00B36531"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r>
        <w:rPr>
          <w:rStyle w:val="HTMLCode"/>
          <w:rFonts w:ascii="Consolas" w:hAnsi="Consolas" w:cs="Consolas"/>
          <w:color w:val="000000"/>
          <w:sz w:val="18"/>
          <w:szCs w:val="18"/>
          <w:bdr w:val="none" w:sz="0" w:space="0" w:color="auto" w:frame="1"/>
        </w:rPr>
        <w:t xml:space="preserve">  </w:t>
      </w:r>
      <w:r w:rsidRPr="00B36531">
        <w:rPr>
          <w:rStyle w:val="HTMLCode"/>
          <w:rFonts w:ascii="Consolas" w:hAnsi="Consolas" w:cs="Consolas"/>
          <w:color w:val="000000"/>
          <w:sz w:val="18"/>
          <w:szCs w:val="18"/>
          <w:bdr w:val="none" w:sz="0" w:space="0" w:color="auto" w:frame="1"/>
        </w:rPr>
        <w:t>}</w:t>
      </w:r>
    </w:p>
    <w:p w14:paraId="753E1660" w14:textId="77777777" w:rsidR="002405FE" w:rsidRPr="00B36531" w:rsidRDefault="002405FE" w:rsidP="002405FE">
      <w:pPr>
        <w:pStyle w:val="HTMLVorformatiert"/>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000000"/>
          <w:sz w:val="18"/>
          <w:szCs w:val="18"/>
          <w:bdr w:val="none" w:sz="0" w:space="0" w:color="auto" w:frame="1"/>
        </w:rPr>
      </w:pPr>
      <w:r w:rsidRPr="00B36531">
        <w:rPr>
          <w:rStyle w:val="HTMLCode"/>
          <w:rFonts w:ascii="Consolas" w:hAnsi="Consolas" w:cs="Consolas"/>
          <w:color w:val="000000"/>
          <w:sz w:val="18"/>
          <w:szCs w:val="18"/>
          <w:bdr w:val="none" w:sz="0" w:space="0" w:color="auto" w:frame="1"/>
        </w:rPr>
        <w:t>}</w:t>
      </w:r>
    </w:p>
    <w:p w14:paraId="7845FD7B" w14:textId="77777777" w:rsidR="002405FE" w:rsidRPr="00B36531" w:rsidRDefault="002405FE" w:rsidP="002405FE">
      <w:pPr>
        <w:pStyle w:val="iBodyohneEinzug"/>
        <w:rPr>
          <w:color w:val="FF0000"/>
        </w:rPr>
      </w:pPr>
      <w:r w:rsidRPr="00B36531">
        <w:rPr>
          <w:color w:val="FF0000"/>
        </w:rPr>
        <w:t>((Ende Listingingkasten))</w:t>
      </w:r>
    </w:p>
    <w:p w14:paraId="635755AE" w14:textId="77777777" w:rsidR="006F448C" w:rsidRPr="00B36531" w:rsidRDefault="006F448C" w:rsidP="00456B63">
      <w:pPr>
        <w:pStyle w:val="iBody"/>
        <w:ind w:firstLine="0"/>
      </w:pPr>
    </w:p>
    <w:p w14:paraId="12940D1B" w14:textId="54F97BD4" w:rsidR="001C6258" w:rsidRPr="001C6258" w:rsidRDefault="001C6258" w:rsidP="001C6258">
      <w:pPr>
        <w:pStyle w:val="iZwiti"/>
        <w:outlineLvl w:val="0"/>
      </w:pPr>
      <w:r w:rsidRPr="001C6258">
        <w:t>Fazit und Ausblick</w:t>
      </w:r>
    </w:p>
    <w:p w14:paraId="4F037738" w14:textId="77777777" w:rsidR="001C6258" w:rsidRDefault="001C6258" w:rsidP="00456B63">
      <w:pPr>
        <w:pStyle w:val="iBody"/>
        <w:ind w:firstLine="0"/>
        <w:rPr>
          <w:rStyle w:val="apple-style-span"/>
          <w:rFonts w:cs="Arial"/>
          <w:color w:val="000000"/>
          <w:szCs w:val="20"/>
        </w:rPr>
      </w:pPr>
      <w:r>
        <w:rPr>
          <w:rStyle w:val="apple-style-span"/>
          <w:rFonts w:cs="Arial"/>
          <w:color w:val="000000"/>
          <w:szCs w:val="20"/>
        </w:rPr>
        <w:br/>
        <w:t>Die wichtigsten Bestandteile des Routings haben wir hiermit kennengelernt. Unsere Anwendung "Cars Dashboard" ist nun voll funktionsfähig. Ganz selbstverständlich haben wir dabei ein</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RouterOutlet</w:t>
      </w:r>
      <w:r>
        <w:rPr>
          <w:rStyle w:val="apple-converted-space"/>
          <w:rFonts w:cs="Arial"/>
          <w:color w:val="000000"/>
          <w:szCs w:val="20"/>
        </w:rPr>
        <w:t> </w:t>
      </w:r>
      <w:r>
        <w:rPr>
          <w:rStyle w:val="apple-style-span"/>
          <w:rFonts w:cs="Arial"/>
          <w:color w:val="000000"/>
          <w:szCs w:val="20"/>
        </w:rPr>
        <w:t>im</w:t>
      </w:r>
      <w:r>
        <w:rPr>
          <w:rStyle w:val="apple-converted-space"/>
          <w:rFonts w:cs="Arial"/>
          <w:color w:val="000000"/>
          <w:szCs w:val="20"/>
        </w:rPr>
        <w:t> </w:t>
      </w:r>
      <w:r>
        <w:rPr>
          <w:rStyle w:val="HTMLCode"/>
          <w:rFonts w:ascii="Consolas" w:hAnsi="Consolas" w:cs="Consolas"/>
          <w:color w:val="000000"/>
          <w:sz w:val="18"/>
          <w:szCs w:val="18"/>
          <w:bdr w:val="single" w:sz="6" w:space="0" w:color="EAEAEA" w:frame="1"/>
          <w:shd w:val="clear" w:color="auto" w:fill="F8F8F8"/>
        </w:rPr>
        <w:t>RouterOutlet</w:t>
      </w:r>
      <w:r>
        <w:rPr>
          <w:rStyle w:val="apple-converted-space"/>
          <w:rFonts w:cs="Arial"/>
          <w:color w:val="000000"/>
          <w:szCs w:val="20"/>
        </w:rPr>
        <w:t> </w:t>
      </w:r>
      <w:r>
        <w:rPr>
          <w:rStyle w:val="apple-style-span"/>
          <w:rFonts w:cs="Arial"/>
          <w:color w:val="000000"/>
          <w:szCs w:val="20"/>
        </w:rPr>
        <w:t xml:space="preserve">verwendet. Solche verschachtelten Views waren in AngularJS 1 noch nicht mit Boardmitteln realisierbar. Die Verwendung des AngularUI-Routers war daher die de-facto Lösung für komplexere Szenarien. Der neue Router in Angular 2 ist zwar weiterhin nicht ganz so mächtig, deckt aber viel mehr Anwendungsfälle ab. Dies ist eine gute Entwicklung des Frameworks. Die Balance zwischen einer einfachen </w:t>
      </w:r>
      <w:r>
        <w:rPr>
          <w:rStyle w:val="apple-style-span"/>
          <w:rFonts w:cs="Arial"/>
          <w:color w:val="000000"/>
          <w:szCs w:val="20"/>
        </w:rPr>
        <w:lastRenderedPageBreak/>
        <w:t>Verwendung und vielen Funktionen bleibt unserer Ansicht nach gut gewahrt.</w:t>
      </w:r>
    </w:p>
    <w:p w14:paraId="79597FD7" w14:textId="77777777" w:rsidR="001C6258" w:rsidRDefault="001C6258" w:rsidP="00456B63">
      <w:pPr>
        <w:pStyle w:val="iBody"/>
        <w:ind w:firstLine="0"/>
        <w:rPr>
          <w:rStyle w:val="apple-style-span"/>
          <w:rFonts w:cs="Arial"/>
          <w:color w:val="000000"/>
          <w:szCs w:val="20"/>
        </w:rPr>
      </w:pPr>
    </w:p>
    <w:p w14:paraId="01D10181" w14:textId="77777777" w:rsidR="001C6258" w:rsidRDefault="001C6258" w:rsidP="00456B63">
      <w:pPr>
        <w:pStyle w:val="iBody"/>
        <w:ind w:firstLine="0"/>
        <w:rPr>
          <w:rStyle w:val="apple-style-span"/>
          <w:rFonts w:cs="Arial"/>
          <w:color w:val="000000"/>
          <w:szCs w:val="20"/>
        </w:rPr>
      </w:pPr>
      <w:r>
        <w:rPr>
          <w:rStyle w:val="apple-style-span"/>
          <w:rFonts w:cs="Arial"/>
          <w:color w:val="000000"/>
          <w:szCs w:val="20"/>
        </w:rPr>
        <w:t>Mit diesem Artikel wollen wir unsere Reihe zum neuen Framework von Google abschließen. Mittels der vorgestellten Themen über fünf Ausgaben der</w:t>
      </w:r>
      <w:r>
        <w:rPr>
          <w:rStyle w:val="Fett"/>
          <w:rFonts w:cs="Arial"/>
          <w:color w:val="000000"/>
          <w:szCs w:val="20"/>
          <w:bdr w:val="none" w:sz="0" w:space="0" w:color="auto" w:frame="1"/>
        </w:rPr>
        <w:t>Web und Mobile Developer</w:t>
      </w:r>
      <w:r>
        <w:rPr>
          <w:rStyle w:val="apple-converted-space"/>
          <w:rFonts w:cs="Arial"/>
          <w:color w:val="000000"/>
          <w:szCs w:val="20"/>
        </w:rPr>
        <w:t> </w:t>
      </w:r>
      <w:r>
        <w:rPr>
          <w:rStyle w:val="apple-style-span"/>
          <w:rFonts w:cs="Arial"/>
          <w:color w:val="000000"/>
          <w:szCs w:val="20"/>
        </w:rPr>
        <w:t>lässt sich bereits ein Most-Valuable-Product erstellen. Die Github-Repositories haben wir alle auf den neuesten Stand (zum Redaktionsschluss: Angular Beta.2) gebracht. Viele weitere Aspekte von Angular 2 gilt es zu erforschen. Wir – das sind Johannes Hoppe, Danny Koppenhagen, Ferdinand Malcher und Gregor Woiwode – laden Sie gern zu einer längeren Entdeckungsreise ein. Mit Erscheinungsdatum der finalen Version von Angular 2 werden wir ein deutschsprachiges Buch zum Framework veröffentlichen.</w:t>
      </w:r>
    </w:p>
    <w:p w14:paraId="2EE678BF" w14:textId="77777777" w:rsidR="001C6258" w:rsidRDefault="001C6258" w:rsidP="00456B63">
      <w:pPr>
        <w:pStyle w:val="iBody"/>
        <w:ind w:firstLine="0"/>
        <w:rPr>
          <w:rStyle w:val="apple-style-span"/>
          <w:rFonts w:cs="Arial"/>
          <w:color w:val="000000"/>
          <w:szCs w:val="20"/>
        </w:rPr>
      </w:pPr>
    </w:p>
    <w:p w14:paraId="3F38F35A" w14:textId="77777777" w:rsidR="001C6258" w:rsidRDefault="001C6258" w:rsidP="00456B63">
      <w:pPr>
        <w:pStyle w:val="iBody"/>
        <w:ind w:firstLine="0"/>
        <w:rPr>
          <w:rStyle w:val="apple-style-span"/>
          <w:rFonts w:cs="Arial"/>
          <w:color w:val="00000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1"/>
      </w:tblGrid>
      <w:tr w:rsidR="001C6258" w14:paraId="06422FCC" w14:textId="77777777" w:rsidTr="00B93E4C">
        <w:trPr>
          <w:trHeight w:val="3417"/>
        </w:trPr>
        <w:tc>
          <w:tcPr>
            <w:tcW w:w="8511" w:type="dxa"/>
          </w:tcPr>
          <w:p w14:paraId="1F1F387B" w14:textId="77777777" w:rsidR="001C6258" w:rsidRDefault="001C6258" w:rsidP="00B93E4C">
            <w:pPr>
              <w:pStyle w:val="iBody"/>
              <w:ind w:firstLine="0"/>
            </w:pPr>
            <w:r>
              <w:t>((Kasten))</w:t>
            </w:r>
          </w:p>
          <w:p w14:paraId="0BC699DC" w14:textId="137BDA55" w:rsidR="001C6258" w:rsidRPr="00FA352E" w:rsidRDefault="001C6258" w:rsidP="00B93E4C">
            <w:pPr>
              <w:pBdr>
                <w:bottom w:val="single" w:sz="6" w:space="0" w:color="CCCCCC"/>
              </w:pBdr>
              <w:rPr>
                <w:rFonts w:ascii="Arial" w:hAnsi="Arial" w:cs="Arial"/>
                <w:b/>
                <w:sz w:val="20"/>
                <w:szCs w:val="20"/>
              </w:rPr>
            </w:pPr>
            <w:r w:rsidRPr="001C6258">
              <w:rPr>
                <w:rFonts w:ascii="Arial" w:hAnsi="Arial" w:cs="Arial"/>
                <w:b/>
                <w:sz w:val="20"/>
                <w:szCs w:val="20"/>
              </w:rPr>
              <w:t>Alle Angular 2-Artikel im Überblick</w:t>
            </w:r>
          </w:p>
          <w:p w14:paraId="1A42C84A" w14:textId="77777777" w:rsidR="001C6258" w:rsidRDefault="001C6258" w:rsidP="001C6258">
            <w:pPr>
              <w:pStyle w:val="StandardWeb"/>
              <w:spacing w:before="0" w:beforeAutospacing="0" w:after="0" w:afterAutospacing="0" w:line="315" w:lineRule="atLeast"/>
              <w:ind w:left="720"/>
              <w:rPr>
                <w:rFonts w:ascii="Arial" w:hAnsi="Arial" w:cs="Arial"/>
                <w:color w:val="000000"/>
                <w:sz w:val="20"/>
                <w:szCs w:val="20"/>
              </w:rPr>
            </w:pPr>
          </w:p>
          <w:p w14:paraId="69D4AC61"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1 – Modularer Code mit SystemJS und jspm</w:t>
            </w:r>
            <w:r>
              <w:rPr>
                <w:rFonts w:ascii="Arial" w:hAnsi="Arial" w:cs="Arial"/>
                <w:color w:val="000000"/>
                <w:sz w:val="20"/>
                <w:szCs w:val="20"/>
              </w:rPr>
              <w:br/>
              <w:t>Web und Mobile Developer Ausgabe 12/2015</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7" w:tgtFrame="_blank" w:history="1">
              <w:r>
                <w:rPr>
                  <w:rStyle w:val="Hyperlink"/>
                  <w:rFonts w:ascii="Arial" w:hAnsi="Arial" w:cs="Arial"/>
                  <w:color w:val="4183C4"/>
                  <w:sz w:val="20"/>
                  <w:szCs w:val="20"/>
                  <w:bdr w:val="none" w:sz="0" w:space="0" w:color="auto" w:frame="1"/>
                </w:rPr>
                <w:t>https://github.com/Angular2Buch/angular2-module</w:t>
              </w:r>
            </w:hyperlink>
          </w:p>
          <w:p w14:paraId="1EE5F33C"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2 – Templatesyntax und Web Components</w:t>
            </w:r>
            <w:r>
              <w:rPr>
                <w:rFonts w:ascii="Arial" w:hAnsi="Arial" w:cs="Arial"/>
                <w:color w:val="000000"/>
                <w:sz w:val="20"/>
                <w:szCs w:val="20"/>
              </w:rPr>
              <w:br/>
              <w:t>Web und Mobile Developer Ausgabe 01/2016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8" w:tgtFrame="_blank" w:history="1">
              <w:r>
                <w:rPr>
                  <w:rStyle w:val="Hyperlink"/>
                  <w:rFonts w:ascii="Arial" w:hAnsi="Arial" w:cs="Arial"/>
                  <w:color w:val="4183C4"/>
                  <w:sz w:val="20"/>
                  <w:szCs w:val="20"/>
                  <w:bdr w:val="none" w:sz="0" w:space="0" w:color="auto" w:frame="1"/>
                </w:rPr>
                <w:t>https://github.com/Angular2Buch/angular2-template-syntax</w:t>
              </w:r>
            </w:hyperlink>
          </w:p>
          <w:p w14:paraId="76B11125"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3 – Dependency Injection und Unit-Testing</w:t>
            </w:r>
            <w:r>
              <w:rPr>
                <w:rFonts w:ascii="Arial" w:hAnsi="Arial" w:cs="Arial"/>
                <w:color w:val="000000"/>
                <w:sz w:val="20"/>
                <w:szCs w:val="20"/>
              </w:rPr>
              <w:br/>
              <w:t>Web und Mobile Developer Ausgabe 02/2016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9" w:tgtFrame="_blank" w:history="1">
              <w:r>
                <w:rPr>
                  <w:rStyle w:val="Hyperlink"/>
                  <w:rFonts w:ascii="Arial" w:hAnsi="Arial" w:cs="Arial"/>
                  <w:color w:val="4183C4"/>
                  <w:sz w:val="20"/>
                  <w:szCs w:val="20"/>
                  <w:bdr w:val="none" w:sz="0" w:space="0" w:color="auto" w:frame="1"/>
                </w:rPr>
                <w:t>https://github.com/Angular2Buch/angular2-testing</w:t>
              </w:r>
            </w:hyperlink>
          </w:p>
          <w:p w14:paraId="01EBBC2B"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4 – Formularverarbeitung und Validierung</w:t>
            </w:r>
            <w:r>
              <w:rPr>
                <w:rFonts w:ascii="Arial" w:hAnsi="Arial" w:cs="Arial"/>
                <w:color w:val="000000"/>
                <w:sz w:val="20"/>
                <w:szCs w:val="20"/>
              </w:rPr>
              <w:br/>
              <w:t>Web und Mobile Developer Ausgabe 03/2016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10" w:tgtFrame="_blank" w:history="1">
              <w:r>
                <w:rPr>
                  <w:rStyle w:val="Hyperlink"/>
                  <w:rFonts w:ascii="Arial" w:hAnsi="Arial" w:cs="Arial"/>
                  <w:color w:val="4183C4"/>
                  <w:sz w:val="20"/>
                  <w:szCs w:val="20"/>
                  <w:bdr w:val="none" w:sz="0" w:space="0" w:color="auto" w:frame="1"/>
                </w:rPr>
                <w:t>https://github.com/Angular2Buch/angular2-forms</w:t>
              </w:r>
            </w:hyperlink>
          </w:p>
          <w:p w14:paraId="6E85B41E" w14:textId="77777777" w:rsidR="001C6258" w:rsidRDefault="001C6258" w:rsidP="001C6258">
            <w:pPr>
              <w:pStyle w:val="StandardWeb"/>
              <w:numPr>
                <w:ilvl w:val="0"/>
                <w:numId w:val="34"/>
              </w:numPr>
              <w:spacing w:before="0" w:beforeAutospacing="0" w:after="0" w:afterAutospacing="0" w:line="315" w:lineRule="atLeast"/>
              <w:rPr>
                <w:rFonts w:ascii="Arial" w:hAnsi="Arial" w:cs="Arial"/>
                <w:color w:val="000000"/>
                <w:sz w:val="20"/>
                <w:szCs w:val="20"/>
              </w:rPr>
            </w:pPr>
            <w:r>
              <w:rPr>
                <w:rFonts w:ascii="Arial" w:hAnsi="Arial" w:cs="Arial"/>
                <w:color w:val="000000"/>
                <w:sz w:val="20"/>
                <w:szCs w:val="20"/>
              </w:rPr>
              <w:t>Teil 5 – Routing</w:t>
            </w:r>
            <w:r>
              <w:rPr>
                <w:rFonts w:ascii="Arial" w:hAnsi="Arial" w:cs="Arial"/>
                <w:color w:val="000000"/>
                <w:sz w:val="20"/>
                <w:szCs w:val="20"/>
              </w:rPr>
              <w:br/>
              <w:t>aktuelle Ausgabe 04/2016</w:t>
            </w:r>
            <w:r>
              <w:rPr>
                <w:rFonts w:ascii="Arial" w:hAnsi="Arial" w:cs="Arial"/>
                <w:color w:val="000000"/>
                <w:sz w:val="20"/>
                <w:szCs w:val="20"/>
              </w:rPr>
              <w:br/>
              <w:t>Codebeispiele:</w:t>
            </w:r>
            <w:r>
              <w:rPr>
                <w:rStyle w:val="apple-converted-space"/>
                <w:rFonts w:ascii="Arial" w:hAnsi="Arial" w:cs="Arial"/>
                <w:color w:val="000000"/>
                <w:sz w:val="20"/>
                <w:szCs w:val="20"/>
              </w:rPr>
              <w:t> </w:t>
            </w:r>
            <w:hyperlink r:id="rId11" w:tgtFrame="_blank" w:history="1">
              <w:r>
                <w:rPr>
                  <w:rStyle w:val="Hyperlink"/>
                  <w:rFonts w:ascii="Arial" w:hAnsi="Arial" w:cs="Arial"/>
                  <w:color w:val="4183C4"/>
                  <w:sz w:val="20"/>
                  <w:szCs w:val="20"/>
                  <w:bdr w:val="none" w:sz="0" w:space="0" w:color="auto" w:frame="1"/>
                </w:rPr>
                <w:t>https://github.com/Angular2Buch/angular2-routing</w:t>
              </w:r>
            </w:hyperlink>
          </w:p>
          <w:p w14:paraId="7DB0E4B0" w14:textId="31C85C32" w:rsidR="001C6258" w:rsidRPr="001C6258" w:rsidRDefault="001C6258" w:rsidP="001C6258">
            <w:pPr>
              <w:pStyle w:val="StandardWeb"/>
              <w:spacing w:before="0" w:beforeAutospacing="0" w:after="0" w:afterAutospacing="0" w:line="315" w:lineRule="atLeast"/>
              <w:ind w:left="360"/>
              <w:rPr>
                <w:rFonts w:ascii="Arial" w:hAnsi="Arial" w:cs="Arial"/>
                <w:color w:val="000000"/>
                <w:sz w:val="20"/>
                <w:szCs w:val="20"/>
              </w:rPr>
            </w:pPr>
          </w:p>
        </w:tc>
      </w:tr>
    </w:tbl>
    <w:p w14:paraId="34306254" w14:textId="77777777" w:rsidR="001C6258" w:rsidRDefault="001C6258" w:rsidP="001C6258">
      <w:pPr>
        <w:spacing w:before="225" w:line="336" w:lineRule="atLeast"/>
        <w:rPr>
          <w:rFonts w:ascii="Helvetica" w:hAnsi="Helvetica" w:cs="Helvetica"/>
          <w:color w:val="777777"/>
          <w:sz w:val="21"/>
          <w:szCs w:val="21"/>
        </w:rPr>
      </w:pPr>
    </w:p>
    <w:p w14:paraId="6F875CC6" w14:textId="4A3358E7" w:rsidR="00456B63" w:rsidRPr="001C6258" w:rsidRDefault="001C6258" w:rsidP="00456B63">
      <w:pPr>
        <w:pStyle w:val="iBody"/>
        <w:ind w:firstLine="0"/>
        <w:rPr>
          <w:color w:val="FF0000"/>
        </w:rPr>
      </w:pPr>
      <w:r>
        <w:rPr>
          <w:rStyle w:val="apple-style-span"/>
          <w:rFonts w:cs="Arial"/>
          <w:color w:val="000000"/>
          <w:szCs w:val="20"/>
        </w:rPr>
        <w:br/>
      </w:r>
      <w:r>
        <w:rPr>
          <w:rStyle w:val="apple-style-span"/>
          <w:rFonts w:cs="Arial"/>
          <w:color w:val="000000"/>
          <w:szCs w:val="20"/>
        </w:rPr>
        <w:br/>
      </w:r>
      <w:r>
        <w:rPr>
          <w:rStyle w:val="apple-style-span"/>
          <w:rFonts w:cs="Arial"/>
          <w:color w:val="000000"/>
          <w:szCs w:val="20"/>
        </w:rPr>
        <w:br/>
      </w:r>
      <w:r>
        <w:rPr>
          <w:rStyle w:val="apple-style-span"/>
          <w:rFonts w:cs="Arial"/>
          <w:color w:val="000000"/>
          <w:szCs w:val="20"/>
        </w:rPr>
        <w:br/>
      </w:r>
    </w:p>
    <w:p w14:paraId="6E9C1827" w14:textId="77777777" w:rsidR="00456B63" w:rsidRDefault="00456B63" w:rsidP="00456B63">
      <w:pPr>
        <w:pStyle w:val="iBodyohneEinzug"/>
        <w:rPr>
          <w:color w:val="FF0000"/>
        </w:rPr>
      </w:pPr>
      <w:r w:rsidRPr="006965F0">
        <w:rPr>
          <w:color w:val="FF0000"/>
        </w:rPr>
        <w:t>((Autorenkasten))</w:t>
      </w:r>
    </w:p>
    <w:p w14:paraId="23C440AC" w14:textId="6AB67327" w:rsidR="00192BB2" w:rsidRPr="00192BB2" w:rsidRDefault="00192BB2" w:rsidP="00192BB2">
      <w:pPr>
        <w:pStyle w:val="iBodyohneEinzug"/>
      </w:pPr>
      <w:r>
        <w:rPr>
          <w:noProof/>
        </w:rPr>
        <w:lastRenderedPageBreak/>
        <w:drawing>
          <wp:inline distT="0" distB="0" distL="0" distR="0" wp14:anchorId="746C87B1" wp14:editId="5E9AD3ED">
            <wp:extent cx="1600835" cy="1600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hannes-hoppe.png"/>
                    <pic:cNvPicPr/>
                  </pic:nvPicPr>
                  <pic:blipFill>
                    <a:blip r:embed="rId12">
                      <a:extLst>
                        <a:ext uri="{28A0092B-C50C-407E-A947-70E740481C1C}">
                          <a14:useLocalDpi xmlns:a14="http://schemas.microsoft.com/office/drawing/2010/main" val="0"/>
                        </a:ext>
                      </a:extLst>
                    </a:blip>
                    <a:stretch>
                      <a:fillRect/>
                    </a:stretch>
                  </pic:blipFill>
                  <pic:spPr>
                    <a:xfrm>
                      <a:off x="0" y="0"/>
                      <a:ext cx="1600835" cy="1600835"/>
                    </a:xfrm>
                    <a:prstGeom prst="rect">
                      <a:avLst/>
                    </a:prstGeom>
                  </pic:spPr>
                </pic:pic>
              </a:graphicData>
            </a:graphic>
          </wp:inline>
        </w:drawing>
      </w:r>
    </w:p>
    <w:p w14:paraId="3BB4B966" w14:textId="77777777" w:rsidR="00456B63" w:rsidRDefault="00456B63" w:rsidP="00EC04AB">
      <w:pPr>
        <w:pStyle w:val="iTabBalken"/>
        <w:outlineLvl w:val="0"/>
      </w:pPr>
      <w:r>
        <w:t>Autor</w:t>
      </w:r>
    </w:p>
    <w:p w14:paraId="07D1CC25" w14:textId="49A6B168" w:rsidR="00456B63" w:rsidRDefault="00456B63" w:rsidP="00456B63">
      <w:pPr>
        <w:pStyle w:val="iBodyohneEinzug"/>
        <w:rPr>
          <w:rFonts w:ascii="Helvetica" w:hAnsi="Helvetica"/>
          <w:bCs/>
          <w:sz w:val="18"/>
          <w:lang w:val="pt-BR"/>
        </w:rPr>
      </w:pPr>
      <w:r w:rsidRPr="00456B63">
        <w:rPr>
          <w:rFonts w:ascii="Helvetica" w:hAnsi="Helvetica"/>
          <w:b/>
          <w:bCs/>
          <w:sz w:val="18"/>
          <w:lang w:val="pt-BR"/>
        </w:rPr>
        <w:t>Johannes</w:t>
      </w:r>
      <w:r w:rsidR="00C93857">
        <w:rPr>
          <w:rFonts w:ascii="Helvetica" w:hAnsi="Helvetica"/>
          <w:b/>
          <w:bCs/>
          <w:sz w:val="18"/>
          <w:lang w:val="pt-BR"/>
        </w:rPr>
        <w:t xml:space="preserve"> </w:t>
      </w:r>
      <w:r w:rsidRPr="00456B63">
        <w:rPr>
          <w:rFonts w:ascii="Helvetica" w:hAnsi="Helvetica"/>
          <w:b/>
          <w:bCs/>
          <w:sz w:val="18"/>
          <w:lang w:val="pt-BR"/>
        </w:rPr>
        <w:t>Hoppe</w:t>
      </w:r>
      <w:r w:rsidR="00C93857">
        <w:rPr>
          <w:rFonts w:ascii="Helvetica" w:hAnsi="Helvetica"/>
          <w:bCs/>
          <w:sz w:val="18"/>
          <w:lang w:val="pt-BR"/>
        </w:rPr>
        <w:t xml:space="preserve"> </w:t>
      </w:r>
      <w:r w:rsidR="002B5DDB" w:rsidRPr="002B5DDB">
        <w:rPr>
          <w:rFonts w:ascii="Helvetica" w:hAnsi="Helvetica"/>
          <w:bCs/>
          <w:sz w:val="18"/>
          <w:lang w:val="pt-BR"/>
        </w:rPr>
        <w:t>ist selbstständiger IT-Berater und Softwareentwickler. Er arbeitet derzeit als Architekt für ein Portal auf Basis von .NET und AngularJS. Er veranstaltet Trainings zu AngularJS und bloggt unter</w:t>
      </w:r>
      <w:r w:rsidR="00C93857">
        <w:rPr>
          <w:rFonts w:ascii="Helvetica" w:hAnsi="Helvetica"/>
          <w:bCs/>
          <w:sz w:val="18"/>
          <w:lang w:val="pt-BR"/>
        </w:rPr>
        <w:t xml:space="preserve"> </w:t>
      </w:r>
      <w:r>
        <w:rPr>
          <w:rFonts w:ascii="Helvetica" w:hAnsi="Helvetica"/>
          <w:bCs/>
          <w:sz w:val="18"/>
          <w:lang w:val="pt-BR"/>
        </w:rPr>
        <w:t>http://blog.johanneshoppe.de/</w:t>
      </w:r>
      <w:r w:rsidRPr="00456B63">
        <w:rPr>
          <w:rFonts w:ascii="Helvetica" w:hAnsi="Helvetica"/>
          <w:bCs/>
          <w:sz w:val="18"/>
          <w:lang w:val="pt-BR"/>
        </w:rPr>
        <w:t>.</w:t>
      </w:r>
    </w:p>
    <w:p w14:paraId="7604BCD3" w14:textId="6B2702F9" w:rsidR="00456B63" w:rsidRPr="006965F0" w:rsidRDefault="00456B63" w:rsidP="00456B63">
      <w:pPr>
        <w:pStyle w:val="iBodyohneEinzug"/>
        <w:rPr>
          <w:color w:val="FF0000"/>
        </w:rPr>
      </w:pPr>
      <w:r w:rsidRPr="006965F0">
        <w:rPr>
          <w:color w:val="FF0000"/>
        </w:rPr>
        <w:t>((Ende</w:t>
      </w:r>
      <w:r w:rsidR="00C93857">
        <w:rPr>
          <w:color w:val="FF0000"/>
        </w:rPr>
        <w:t xml:space="preserve"> </w:t>
      </w:r>
      <w:r w:rsidRPr="006965F0">
        <w:rPr>
          <w:color w:val="FF0000"/>
        </w:rPr>
        <w:t>Autorenkasten))</w:t>
      </w:r>
    </w:p>
    <w:p w14:paraId="36FEF8D0" w14:textId="77777777" w:rsidR="00456B63" w:rsidRDefault="00456B63" w:rsidP="00456B63">
      <w:pPr>
        <w:pStyle w:val="iBody"/>
        <w:ind w:firstLine="0"/>
      </w:pPr>
    </w:p>
    <w:p w14:paraId="410BA20C" w14:textId="77777777" w:rsidR="00A46C5B" w:rsidRDefault="00A46C5B" w:rsidP="00A46C5B">
      <w:pPr>
        <w:pStyle w:val="iBodyohneEinzug"/>
        <w:rPr>
          <w:color w:val="FF0000"/>
        </w:rPr>
      </w:pPr>
      <w:r w:rsidRPr="006965F0">
        <w:rPr>
          <w:color w:val="FF0000"/>
        </w:rPr>
        <w:t>((Autorenkasten))</w:t>
      </w:r>
    </w:p>
    <w:p w14:paraId="7654745B" w14:textId="7891D3EB" w:rsidR="00A46C5B" w:rsidRPr="00192BB2" w:rsidRDefault="007932E9" w:rsidP="00A46C5B">
      <w:pPr>
        <w:pStyle w:val="iBodyohneEinzug"/>
      </w:pPr>
      <w:r>
        <w:rPr>
          <w:noProof/>
        </w:rPr>
        <w:drawing>
          <wp:inline distT="0" distB="0" distL="0" distR="0" wp14:anchorId="0D7BDAFB" wp14:editId="638C855B">
            <wp:extent cx="1809750" cy="1809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dinand-malcher_mini.png"/>
                    <pic:cNvPicPr/>
                  </pic:nvPicPr>
                  <pic:blipFill>
                    <a:blip r:embed="rId13">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2100CAA3" w14:textId="77777777" w:rsidR="00A46C5B" w:rsidRDefault="00A46C5B" w:rsidP="00A46C5B">
      <w:pPr>
        <w:pStyle w:val="iTabBalken"/>
        <w:outlineLvl w:val="0"/>
      </w:pPr>
      <w:r>
        <w:t>Autor</w:t>
      </w:r>
    </w:p>
    <w:p w14:paraId="366A8131" w14:textId="20B30A9B" w:rsidR="00A46C5B" w:rsidRPr="007932E9" w:rsidRDefault="007932E9" w:rsidP="007932E9">
      <w:pPr>
        <w:pStyle w:val="iKastenBody"/>
        <w:rPr>
          <w:lang w:val="pt-BR"/>
        </w:rPr>
      </w:pPr>
      <w:r w:rsidRPr="007932E9">
        <w:rPr>
          <w:b/>
          <w:bCs/>
          <w:lang w:val="pt-BR"/>
        </w:rPr>
        <w:t xml:space="preserve">Ferdinand Malcher </w:t>
      </w:r>
      <w:r w:rsidRPr="007932E9">
        <w:rPr>
          <w:bCs/>
          <w:lang w:val="pt-BR"/>
        </w:rPr>
        <w:t>ist selbständiger Softwareentwickler und Mediengestalter aus Leipzig.</w:t>
      </w:r>
      <w:r w:rsidR="0041553A">
        <w:rPr>
          <w:bCs/>
          <w:lang w:val="pt-BR"/>
        </w:rPr>
        <w:t xml:space="preserve"> </w:t>
      </w:r>
      <w:r w:rsidRPr="007932E9">
        <w:rPr>
          <w:bCs/>
          <w:lang w:val="pt-BR"/>
        </w:rPr>
        <w:t>Seine Schwerpunkte liegen auf Webanwendungen mit Angular und Node.js.</w:t>
      </w:r>
    </w:p>
    <w:p w14:paraId="2EEB148F" w14:textId="77777777" w:rsidR="00A46C5B" w:rsidRPr="006965F0" w:rsidRDefault="00A46C5B" w:rsidP="00A46C5B">
      <w:pPr>
        <w:pStyle w:val="iBodyohneEinzug"/>
        <w:rPr>
          <w:color w:val="FF0000"/>
        </w:rPr>
      </w:pPr>
      <w:r w:rsidRPr="006965F0">
        <w:rPr>
          <w:color w:val="FF0000"/>
        </w:rPr>
        <w:t>((Ende</w:t>
      </w:r>
      <w:r>
        <w:rPr>
          <w:color w:val="FF0000"/>
        </w:rPr>
        <w:t xml:space="preserve"> </w:t>
      </w:r>
      <w:r w:rsidRPr="006965F0">
        <w:rPr>
          <w:color w:val="FF0000"/>
        </w:rPr>
        <w:t>Autorenkasten))</w:t>
      </w:r>
    </w:p>
    <w:p w14:paraId="3A393DFB" w14:textId="77777777" w:rsidR="00A46C5B" w:rsidRDefault="00A46C5B"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4D2950F3" w:rsidR="00456B63" w:rsidRDefault="00456B63" w:rsidP="00EC04AB">
      <w:pPr>
        <w:pStyle w:val="iTabBalken"/>
        <w:outlineLvl w:val="0"/>
      </w:pPr>
      <w:r>
        <w:t>Links</w:t>
      </w:r>
      <w:r w:rsidR="00C93857">
        <w:t xml:space="preserve"> </w:t>
      </w:r>
      <w:r>
        <w:t>zum</w:t>
      </w:r>
      <w:r w:rsidR="00C93857">
        <w:t xml:space="preserve"> </w:t>
      </w:r>
      <w:r>
        <w:t>Thema</w:t>
      </w:r>
    </w:p>
    <w:p w14:paraId="4923497D" w14:textId="02576B64" w:rsidR="00E908DF" w:rsidRPr="007932E9" w:rsidRDefault="007932E9" w:rsidP="00B1408D">
      <w:pPr>
        <w:pStyle w:val="iKastenAdresse"/>
        <w:rPr>
          <w:szCs w:val="18"/>
        </w:rPr>
      </w:pPr>
      <w:r w:rsidRPr="007932E9">
        <w:rPr>
          <w:b w:val="0"/>
        </w:rPr>
        <w:t>Offizielles Angular 2 Repository</w:t>
      </w:r>
      <w:r w:rsidR="00E908DF" w:rsidRPr="007932E9">
        <w:t xml:space="preserve"> </w:t>
      </w:r>
      <w:r w:rsidRPr="007932E9">
        <w:rPr>
          <w:szCs w:val="18"/>
          <w:lang w:val="pt-BR"/>
        </w:rPr>
        <w:t>https://github.com/angular/angular/</w:t>
      </w:r>
    </w:p>
    <w:p w14:paraId="4BC063E5" w14:textId="00DFB6F0" w:rsidR="00456B63" w:rsidRPr="00456B63" w:rsidRDefault="007932E9" w:rsidP="00456B63">
      <w:pPr>
        <w:pStyle w:val="iKastenAdresse"/>
        <w:rPr>
          <w:lang w:val="pt-BR"/>
        </w:rPr>
      </w:pPr>
      <w:r w:rsidRPr="007932E9">
        <w:rPr>
          <w:rFonts w:ascii="Helvetica" w:hAnsi="Helvetica"/>
          <w:b w:val="0"/>
          <w:lang w:val="pt-BR"/>
        </w:rPr>
        <w:t>Das neue Kommandozeilentool für Angular</w:t>
      </w:r>
      <w:r>
        <w:rPr>
          <w:rFonts w:ascii="Helvetica" w:hAnsi="Helvetica"/>
          <w:b w:val="0"/>
          <w:lang w:val="pt-BR"/>
        </w:rPr>
        <w:br/>
      </w:r>
      <w:r w:rsidRPr="007932E9">
        <w:rPr>
          <w:lang w:val="pt-BR"/>
        </w:rPr>
        <w:t>https://github.com/angular/angular-cli</w:t>
      </w:r>
    </w:p>
    <w:p w14:paraId="0283B1D0" w14:textId="2A59AC46" w:rsidR="00A5133E" w:rsidRDefault="007932E9" w:rsidP="00B1408D">
      <w:pPr>
        <w:pStyle w:val="iKastenAdresse"/>
        <w:rPr>
          <w:lang w:val="pt-BR"/>
        </w:rPr>
      </w:pPr>
      <w:r w:rsidRPr="007932E9">
        <w:rPr>
          <w:rFonts w:ascii="Helvetica" w:hAnsi="Helvetica"/>
          <w:b w:val="0"/>
          <w:lang w:val="pt-BR"/>
        </w:rPr>
        <w:t>Dokumentation von Angular zu Routing und Navigation</w:t>
      </w:r>
      <w:r>
        <w:rPr>
          <w:rFonts w:ascii="Helvetica" w:hAnsi="Helvetica"/>
          <w:b w:val="0"/>
          <w:lang w:val="pt-BR"/>
        </w:rPr>
        <w:br/>
      </w:r>
      <w:r w:rsidRPr="007932E9">
        <w:rPr>
          <w:lang w:val="pt-BR"/>
        </w:rPr>
        <w:t>https://angular.io/docs/ts/latest/guide/router.html</w:t>
      </w:r>
    </w:p>
    <w:p w14:paraId="4D32C748" w14:textId="77777777" w:rsidR="007932E9" w:rsidRPr="007932E9" w:rsidRDefault="007932E9" w:rsidP="007932E9">
      <w:pPr>
        <w:pStyle w:val="iKastenBody"/>
        <w:rPr>
          <w:lang w:val="pt-BR"/>
        </w:rPr>
      </w:pPr>
    </w:p>
    <w:p w14:paraId="31145044" w14:textId="77777777" w:rsidR="00842582" w:rsidRDefault="00842582" w:rsidP="00842582">
      <w:pPr>
        <w:pStyle w:val="iKastenBody"/>
        <w:rPr>
          <w:lang w:val="pt-BR"/>
        </w:rPr>
      </w:pPr>
    </w:p>
    <w:p w14:paraId="2A0A0F49" w14:textId="77777777" w:rsidR="00842582" w:rsidRDefault="00842582" w:rsidP="00842582">
      <w:pPr>
        <w:pStyle w:val="iKastenBody"/>
        <w:rPr>
          <w:lang w:val="pt-BR"/>
        </w:rPr>
      </w:pPr>
    </w:p>
    <w:p w14:paraId="5EF922C2" w14:textId="77777777" w:rsidR="00842582" w:rsidRDefault="00842582" w:rsidP="00842582">
      <w:pPr>
        <w:pStyle w:val="iKastenBody"/>
        <w:rPr>
          <w:lang w:val="pt-BR"/>
        </w:rPr>
      </w:pPr>
    </w:p>
    <w:p w14:paraId="11D1CEED" w14:textId="77777777" w:rsidR="00842582" w:rsidRDefault="00842582" w:rsidP="00842582">
      <w:pPr>
        <w:pStyle w:val="iBU"/>
        <w:rPr>
          <w:lang w:val="pt-BR"/>
        </w:rPr>
      </w:pPr>
      <w:r>
        <w:rPr>
          <w:lang w:val="pt-BR"/>
        </w:rPr>
        <w:t>((Bildunterschriften))</w:t>
      </w:r>
    </w:p>
    <w:p w14:paraId="38FC166A" w14:textId="1C5835DD" w:rsidR="00842582" w:rsidRDefault="00842582" w:rsidP="00842582">
      <w:pPr>
        <w:pStyle w:val="iBU"/>
        <w:rPr>
          <w:lang w:val="pt-BR"/>
        </w:rPr>
      </w:pPr>
      <w:r>
        <w:rPr>
          <w:lang w:val="pt-BR"/>
        </w:rPr>
        <w:t>((</w:t>
      </w:r>
      <w:r w:rsidR="007711FD" w:rsidRPr="007711FD">
        <w:rPr>
          <w:lang w:val="pt-BR"/>
        </w:rPr>
        <w:t>images/screenshot_dashboard.png</w:t>
      </w:r>
      <w:r>
        <w:rPr>
          <w:lang w:val="pt-BR"/>
        </w:rPr>
        <w:t>))</w:t>
      </w:r>
    </w:p>
    <w:p w14:paraId="39F4C2D0" w14:textId="70938D47" w:rsidR="00842582" w:rsidRPr="00CD6C1A" w:rsidRDefault="007711FD" w:rsidP="00842582">
      <w:pPr>
        <w:pStyle w:val="iBU"/>
        <w:rPr>
          <w:lang w:val="en-US"/>
        </w:rPr>
      </w:pPr>
      <w:r w:rsidRPr="00CD6C1A">
        <w:rPr>
          <w:b/>
          <w:lang w:val="en-US"/>
        </w:rPr>
        <w:lastRenderedPageBreak/>
        <w:t>1. Komponente: Das Cars Dashboard ("Dashboard")</w:t>
      </w:r>
      <w:r w:rsidR="00C93857" w:rsidRPr="00CD6C1A">
        <w:rPr>
          <w:lang w:val="en-US"/>
        </w:rPr>
        <w:t xml:space="preserve"> </w:t>
      </w:r>
      <w:r w:rsidR="00842582" w:rsidRPr="00CD6C1A">
        <w:rPr>
          <w:color w:val="FF0000"/>
          <w:lang w:val="en-US"/>
        </w:rPr>
        <w:t>(</w:t>
      </w:r>
      <w:r w:rsidRPr="00CD6C1A">
        <w:rPr>
          <w:color w:val="FF0000"/>
          <w:lang w:val="en-US"/>
        </w:rPr>
        <w:t>Screenshot</w:t>
      </w:r>
      <w:r w:rsidR="00C93857" w:rsidRPr="00CD6C1A">
        <w:rPr>
          <w:color w:val="FF0000"/>
          <w:lang w:val="en-US"/>
        </w:rPr>
        <w:t xml:space="preserve"> </w:t>
      </w:r>
      <w:r w:rsidR="00842582" w:rsidRPr="00CD6C1A">
        <w:rPr>
          <w:color w:val="FF0000"/>
          <w:lang w:val="en-US"/>
        </w:rPr>
        <w:t>1)</w:t>
      </w:r>
    </w:p>
    <w:p w14:paraId="7DE28B63" w14:textId="77777777" w:rsidR="00842582" w:rsidRPr="00CD6C1A" w:rsidRDefault="00842582" w:rsidP="00842582">
      <w:pPr>
        <w:rPr>
          <w:lang w:val="en-US"/>
        </w:rPr>
      </w:pPr>
    </w:p>
    <w:p w14:paraId="31AF5BFC" w14:textId="2FC2B0EB" w:rsidR="00842582" w:rsidRDefault="00842582" w:rsidP="00842582">
      <w:pPr>
        <w:pStyle w:val="iBU"/>
        <w:rPr>
          <w:lang w:val="pt-BR"/>
        </w:rPr>
      </w:pPr>
      <w:r>
        <w:rPr>
          <w:lang w:val="pt-BR"/>
        </w:rPr>
        <w:t>((</w:t>
      </w:r>
      <w:r w:rsidR="00CD6C1A" w:rsidRPr="00CD6C1A">
        <w:rPr>
          <w:lang w:val="pt-BR"/>
        </w:rPr>
        <w:t>(images/screenshot_driver-form.png</w:t>
      </w:r>
      <w:r>
        <w:rPr>
          <w:lang w:val="pt-BR"/>
        </w:rPr>
        <w:t>))</w:t>
      </w:r>
    </w:p>
    <w:p w14:paraId="2F68B169" w14:textId="15BFF138" w:rsidR="00842582" w:rsidRDefault="00CD6C1A" w:rsidP="00842582">
      <w:pPr>
        <w:pStyle w:val="iBU"/>
      </w:pPr>
      <w:r w:rsidRPr="00CD6C1A">
        <w:rPr>
          <w:b/>
        </w:rPr>
        <w:t>2 . Komponente: Formular zum Eintragen der Fahrerdaten ("DriverForm")</w:t>
      </w:r>
      <w:r w:rsidR="00C93857">
        <w:t xml:space="preserve"> </w:t>
      </w:r>
      <w:r w:rsidR="00842582">
        <w:rPr>
          <w:color w:val="FF0000"/>
        </w:rPr>
        <w:t>(</w:t>
      </w:r>
      <w:r>
        <w:rPr>
          <w:color w:val="FF0000"/>
        </w:rPr>
        <w:t>Screenshot</w:t>
      </w:r>
      <w:r w:rsidR="00C93857">
        <w:rPr>
          <w:color w:val="FF0000"/>
        </w:rPr>
        <w:t xml:space="preserve"> </w:t>
      </w:r>
      <w:r w:rsidR="00842582">
        <w:rPr>
          <w:color w:val="FF0000"/>
        </w:rPr>
        <w:t>2)</w:t>
      </w:r>
    </w:p>
    <w:p w14:paraId="16B75202" w14:textId="77777777" w:rsidR="00842582" w:rsidRDefault="00842582" w:rsidP="00842582">
      <w:pPr>
        <w:pStyle w:val="iKastenBody"/>
      </w:pPr>
    </w:p>
    <w:p w14:paraId="25EE261D" w14:textId="6D562BA9" w:rsidR="00842582" w:rsidRDefault="00842582" w:rsidP="00842582">
      <w:pPr>
        <w:pStyle w:val="iBU"/>
        <w:rPr>
          <w:lang w:val="pt-BR"/>
        </w:rPr>
      </w:pPr>
      <w:r>
        <w:rPr>
          <w:lang w:val="pt-BR"/>
        </w:rPr>
        <w:t>((</w:t>
      </w:r>
      <w:r w:rsidR="00CD6C1A" w:rsidRPr="00CD6C1A">
        <w:rPr>
          <w:lang w:val="pt-BR"/>
        </w:rPr>
        <w:t>images/problem.png</w:t>
      </w:r>
      <w:r>
        <w:rPr>
          <w:lang w:val="pt-BR"/>
        </w:rPr>
        <w:t>))</w:t>
      </w:r>
    </w:p>
    <w:p w14:paraId="3C38F955" w14:textId="23C9BCD7" w:rsidR="00842582" w:rsidRDefault="00CD6C1A" w:rsidP="00842582">
      <w:pPr>
        <w:pStyle w:val="iBU"/>
      </w:pPr>
      <w:r w:rsidRPr="00CD6C1A">
        <w:rPr>
          <w:b/>
        </w:rPr>
        <w:t>Bild 1: Ohne Routing kommt man hier nicht weiter</w:t>
      </w:r>
      <w:r w:rsidR="00C93857">
        <w:t xml:space="preserve"> </w:t>
      </w:r>
      <w:r w:rsidR="00842582">
        <w:rPr>
          <w:color w:val="FF0000"/>
        </w:rPr>
        <w:t>(Bild</w:t>
      </w:r>
      <w:r w:rsidR="00C93857">
        <w:rPr>
          <w:color w:val="FF0000"/>
        </w:rPr>
        <w:t xml:space="preserve"> </w:t>
      </w:r>
      <w:r>
        <w:rPr>
          <w:color w:val="FF0000"/>
        </w:rPr>
        <w:t>1</w:t>
      </w:r>
      <w:r w:rsidR="00842582">
        <w:rPr>
          <w:color w:val="FF0000"/>
        </w:rPr>
        <w:t>)</w:t>
      </w:r>
    </w:p>
    <w:p w14:paraId="33718AFF" w14:textId="77777777" w:rsidR="00842582" w:rsidRDefault="00842582" w:rsidP="00842582">
      <w:pPr>
        <w:pStyle w:val="iKastenBody"/>
      </w:pPr>
    </w:p>
    <w:p w14:paraId="5DA1D686" w14:textId="2913EBD6" w:rsidR="00842582" w:rsidRDefault="00842582" w:rsidP="00842582">
      <w:pPr>
        <w:pStyle w:val="iBU"/>
        <w:rPr>
          <w:lang w:val="pt-BR"/>
        </w:rPr>
      </w:pPr>
      <w:r>
        <w:rPr>
          <w:lang w:val="pt-BR"/>
        </w:rPr>
        <w:t>((</w:t>
      </w:r>
      <w:r w:rsidR="00CD6C1A" w:rsidRPr="00CD6C1A">
        <w:rPr>
          <w:lang w:val="pt-BR"/>
        </w:rPr>
        <w:t>images/loesung.png</w:t>
      </w:r>
      <w:r>
        <w:rPr>
          <w:lang w:val="pt-BR"/>
        </w:rPr>
        <w:t>))</w:t>
      </w:r>
    </w:p>
    <w:p w14:paraId="24AFCA7E" w14:textId="6E372D55" w:rsidR="00842582" w:rsidRDefault="00CD6C1A" w:rsidP="00842582">
      <w:pPr>
        <w:pStyle w:val="iBU"/>
      </w:pPr>
      <w:r w:rsidRPr="00CD6C1A">
        <w:rPr>
          <w:b/>
        </w:rPr>
        <w:t>Bild 2: Mittels Routing sind nun alle Komponenten erreichbar</w:t>
      </w:r>
      <w:r w:rsidR="00C93857">
        <w:t xml:space="preserve"> </w:t>
      </w:r>
      <w:r w:rsidR="00842582">
        <w:rPr>
          <w:color w:val="FF0000"/>
        </w:rPr>
        <w:t>(Bild</w:t>
      </w:r>
      <w:r w:rsidR="00C93857">
        <w:rPr>
          <w:color w:val="FF0000"/>
        </w:rPr>
        <w:t xml:space="preserve"> </w:t>
      </w:r>
      <w:r>
        <w:rPr>
          <w:color w:val="FF0000"/>
        </w:rPr>
        <w:t>2</w:t>
      </w:r>
      <w:r w:rsidR="00842582">
        <w:rPr>
          <w:color w:val="FF0000"/>
        </w:rPr>
        <w:t>)</w:t>
      </w:r>
    </w:p>
    <w:p w14:paraId="70C200B3" w14:textId="77777777" w:rsidR="00842582" w:rsidRPr="00842582" w:rsidRDefault="00842582" w:rsidP="00842582">
      <w:pPr>
        <w:pStyle w:val="iKastenBody"/>
      </w:pPr>
    </w:p>
    <w:sectPr w:rsidR="00842582" w:rsidRPr="008425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annes" w:date="2016-02-05T18:37:00Z" w:initials="J">
    <w:p w14:paraId="1B54DE4D" w14:textId="5DD414D2" w:rsidR="00FF4DFF" w:rsidRDefault="00FF4DFF">
      <w:pPr>
        <w:pStyle w:val="Kommentartext"/>
      </w:pPr>
      <w:r>
        <w:rPr>
          <w:rStyle w:val="Kommentarzeichen"/>
        </w:rPr>
        <w:annotationRef/>
      </w:r>
      <w:r w:rsidRPr="00FF4DFF">
        <w:t>Wortstellung</w:t>
      </w:r>
    </w:p>
  </w:comment>
  <w:comment w:id="4" w:author="Johannes" w:date="2016-02-05T18:37:00Z" w:initials="J">
    <w:p w14:paraId="5C88F9AE" w14:textId="51509566" w:rsidR="00FF4DFF" w:rsidRDefault="00FF4DFF">
      <w:pPr>
        <w:pStyle w:val="Kommentartext"/>
      </w:pPr>
      <w:r>
        <w:rPr>
          <w:rStyle w:val="Kommentarzeichen"/>
        </w:rPr>
        <w:annotationRef/>
      </w:r>
      <w:r>
        <w:t>Leerzeichen</w:t>
      </w:r>
      <w:bookmarkStart w:id="7" w:name="_GoBack"/>
      <w:bookmarkEnd w:id="7"/>
    </w:p>
  </w:comment>
  <w:comment w:id="8" w:author="Johannes" w:date="2016-02-05T18:37:00Z" w:initials="J">
    <w:p w14:paraId="0A4A634C" w14:textId="77777777" w:rsidR="00FF4DFF" w:rsidRDefault="00FF4DFF" w:rsidP="00FF4DFF">
      <w:pPr>
        <w:pStyle w:val="Kommentartext"/>
      </w:pPr>
      <w:r>
        <w:rPr>
          <w:rStyle w:val="Kommentarzeichen"/>
        </w:rPr>
        <w:annotationRef/>
      </w:r>
      <w:r>
        <w:t>URL falsch</w:t>
      </w:r>
    </w:p>
    <w:p w14:paraId="62D011AE" w14:textId="77777777" w:rsidR="00FF4DFF" w:rsidRDefault="00FF4DFF" w:rsidP="00FF4DFF">
      <w:pPr>
        <w:pStyle w:val="Kommentartext"/>
      </w:pPr>
    </w:p>
    <w:p w14:paraId="63432D74" w14:textId="62556F67" w:rsidR="00FF4DFF" w:rsidRDefault="00FF4DFF" w:rsidP="00FF4DFF">
      <w:pPr>
        <w:pStyle w:val="Kommentartext"/>
      </w:pPr>
      <w:r>
        <w:t xml:space="preserve">falsch: </w:t>
      </w:r>
      <w:hyperlink r:id="rId1" w:history="1">
        <w:r w:rsidRPr="00C25E70">
          <w:rPr>
            <w:rStyle w:val="Hyperlink"/>
          </w:rPr>
          <w:t>http://example.org/drivers/create/ng-car1</w:t>
        </w:r>
      </w:hyperlink>
      <w:r>
        <w:br/>
      </w:r>
    </w:p>
    <w:p w14:paraId="029FAA33" w14:textId="557241D8" w:rsidR="00FF4DFF" w:rsidRDefault="00FF4DFF" w:rsidP="00FF4DFF">
      <w:pPr>
        <w:pStyle w:val="Kommentartext"/>
      </w:pPr>
      <w:r>
        <w:t xml:space="preserve">richtig: </w:t>
      </w:r>
      <w:hyperlink r:id="rId2" w:history="1">
        <w:r w:rsidRPr="00C25E70">
          <w:rPr>
            <w:rStyle w:val="Hyperlink"/>
          </w:rPr>
          <w:t>http://example.org/drivers/details/ng-car1</w:t>
        </w:r>
      </w:hyperlink>
    </w:p>
    <w:p w14:paraId="0191E9FE" w14:textId="2333B4E7" w:rsidR="00FF4DFF" w:rsidRDefault="00FF4DFF" w:rsidP="00FF4DFF">
      <w:pPr>
        <w:pStyle w:val="Kommentar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5000785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8ED09E4"/>
    <w:multiLevelType w:val="multilevel"/>
    <w:tmpl w:val="2C3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1F3D1F89"/>
    <w:multiLevelType w:val="multilevel"/>
    <w:tmpl w:val="1C58B876"/>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5">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6">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nsid w:val="2C503A33"/>
    <w:multiLevelType w:val="multilevel"/>
    <w:tmpl w:val="F06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6">
    <w:nsid w:val="4B555172"/>
    <w:multiLevelType w:val="multilevel"/>
    <w:tmpl w:val="781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8">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9">
    <w:nsid w:val="627036C9"/>
    <w:multiLevelType w:val="multilevel"/>
    <w:tmpl w:val="04070023"/>
    <w:lvl w:ilvl="0">
      <w:start w:val="1"/>
      <w:numFmt w:val="upperRoman"/>
      <w:pStyle w:val="berschrift1"/>
      <w:lvlText w:val="Artikel %1."/>
      <w:lvlJc w:val="left"/>
      <w:pPr>
        <w:tabs>
          <w:tab w:val="num" w:pos="2160"/>
        </w:tabs>
        <w:ind w:left="0" w:firstLine="0"/>
      </w:pPr>
    </w:lvl>
    <w:lvl w:ilvl="1">
      <w:start w:val="1"/>
      <w:numFmt w:val="decimalZero"/>
      <w:pStyle w:val="berschrift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1">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2">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6">
    <w:nsid w:val="7E1C4191"/>
    <w:multiLevelType w:val="multilevel"/>
    <w:tmpl w:val="10D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3"/>
  </w:num>
  <w:num w:numId="3">
    <w:abstractNumId w:val="13"/>
  </w:num>
  <w:num w:numId="4">
    <w:abstractNumId w:val="34"/>
  </w:num>
  <w:num w:numId="5">
    <w:abstractNumId w:val="29"/>
  </w:num>
  <w:num w:numId="6">
    <w:abstractNumId w:val="20"/>
  </w:num>
  <w:num w:numId="7">
    <w:abstractNumId w:val="28"/>
  </w:num>
  <w:num w:numId="8">
    <w:abstractNumId w:val="10"/>
  </w:num>
  <w:num w:numId="9">
    <w:abstractNumId w:val="11"/>
  </w:num>
  <w:num w:numId="10">
    <w:abstractNumId w:val="32"/>
  </w:num>
  <w:num w:numId="11">
    <w:abstractNumId w:val="22"/>
  </w:num>
  <w:num w:numId="12">
    <w:abstractNumId w:val="21"/>
  </w:num>
  <w:num w:numId="13">
    <w:abstractNumId w:val="15"/>
  </w:num>
  <w:num w:numId="14">
    <w:abstractNumId w:val="31"/>
  </w:num>
  <w:num w:numId="15">
    <w:abstractNumId w:val="35"/>
  </w:num>
  <w:num w:numId="16">
    <w:abstractNumId w:val="17"/>
  </w:num>
  <w:num w:numId="17">
    <w:abstractNumId w:val="25"/>
  </w:num>
  <w:num w:numId="18">
    <w:abstractNumId w:val="24"/>
  </w:num>
  <w:num w:numId="19">
    <w:abstractNumId w:val="16"/>
  </w:num>
  <w:num w:numId="20">
    <w:abstractNumId w:val="27"/>
  </w:num>
  <w:num w:numId="21">
    <w:abstractNumId w:val="23"/>
  </w:num>
  <w:num w:numId="22">
    <w:abstractNumId w:val="30"/>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 w:numId="33">
    <w:abstractNumId w:val="12"/>
  </w:num>
  <w:num w:numId="34">
    <w:abstractNumId w:val="18"/>
  </w:num>
  <w:num w:numId="35">
    <w:abstractNumId w:val="14"/>
  </w:num>
  <w:num w:numId="36">
    <w:abstractNumId w:val="2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0E0A31"/>
    <w:rsid w:val="00182A27"/>
    <w:rsid w:val="00187A3D"/>
    <w:rsid w:val="00192BB2"/>
    <w:rsid w:val="001C6258"/>
    <w:rsid w:val="001E27C6"/>
    <w:rsid w:val="00222696"/>
    <w:rsid w:val="002405FE"/>
    <w:rsid w:val="00246CFD"/>
    <w:rsid w:val="002B5DDB"/>
    <w:rsid w:val="002E6605"/>
    <w:rsid w:val="00314493"/>
    <w:rsid w:val="003161EF"/>
    <w:rsid w:val="0032116F"/>
    <w:rsid w:val="003C5A23"/>
    <w:rsid w:val="0041553A"/>
    <w:rsid w:val="00456B63"/>
    <w:rsid w:val="00486443"/>
    <w:rsid w:val="004C1BA7"/>
    <w:rsid w:val="00551B34"/>
    <w:rsid w:val="005D0CD3"/>
    <w:rsid w:val="005D456B"/>
    <w:rsid w:val="005E2E48"/>
    <w:rsid w:val="0068466C"/>
    <w:rsid w:val="006965F0"/>
    <w:rsid w:val="006A50ED"/>
    <w:rsid w:val="006E5D19"/>
    <w:rsid w:val="006F448C"/>
    <w:rsid w:val="007711FD"/>
    <w:rsid w:val="007932E9"/>
    <w:rsid w:val="007E38F3"/>
    <w:rsid w:val="00842582"/>
    <w:rsid w:val="0088154A"/>
    <w:rsid w:val="008C64E7"/>
    <w:rsid w:val="008D4661"/>
    <w:rsid w:val="008E1E52"/>
    <w:rsid w:val="00915E78"/>
    <w:rsid w:val="00923354"/>
    <w:rsid w:val="0093607C"/>
    <w:rsid w:val="00965E85"/>
    <w:rsid w:val="00A13EDB"/>
    <w:rsid w:val="00A46C5B"/>
    <w:rsid w:val="00A5133E"/>
    <w:rsid w:val="00B1408D"/>
    <w:rsid w:val="00B36531"/>
    <w:rsid w:val="00B76226"/>
    <w:rsid w:val="00BA27E0"/>
    <w:rsid w:val="00BD421E"/>
    <w:rsid w:val="00C46BE7"/>
    <w:rsid w:val="00C82B45"/>
    <w:rsid w:val="00C87E5C"/>
    <w:rsid w:val="00C93857"/>
    <w:rsid w:val="00CD6C1A"/>
    <w:rsid w:val="00D20C24"/>
    <w:rsid w:val="00D67CBE"/>
    <w:rsid w:val="00DA711F"/>
    <w:rsid w:val="00E23FAB"/>
    <w:rsid w:val="00E908DF"/>
    <w:rsid w:val="00EC04AB"/>
    <w:rsid w:val="00ED521B"/>
    <w:rsid w:val="00ED6F0A"/>
    <w:rsid w:val="00EF6174"/>
    <w:rsid w:val="00F02557"/>
    <w:rsid w:val="00FA352E"/>
    <w:rsid w:val="00FB524B"/>
    <w:rsid w:val="00FF4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berschrift2"/>
    <w:next w:val="Standard"/>
    <w:qFormat/>
    <w:pPr>
      <w:numPr>
        <w:ilvl w:val="0"/>
      </w:numPr>
      <w:outlineLvl w:val="0"/>
    </w:pPr>
    <w:rPr>
      <w:rFonts w:cs="Courier New"/>
      <w:b w:val="0"/>
    </w:rPr>
  </w:style>
  <w:style w:type="paragraph" w:styleId="berschrift2">
    <w:name w:val="heading 2"/>
    <w:basedOn w:val="Standard"/>
    <w:next w:val="Standard"/>
    <w:qFormat/>
    <w:pPr>
      <w:keepNext/>
      <w:numPr>
        <w:ilvl w:val="1"/>
        <w:numId w:val="5"/>
      </w:numPr>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Standard"/>
    <w:next w:val="Standard"/>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Sprechblasentext">
    <w:name w:val="Balloon Text"/>
    <w:basedOn w:val="Standard"/>
    <w:link w:val="SprechblasentextZchn"/>
    <w:uiPriority w:val="99"/>
    <w:semiHidden/>
    <w:unhideWhenUsed/>
    <w:rsid w:val="008E1E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E52"/>
    <w:rPr>
      <w:rFonts w:ascii="Tahoma" w:hAnsi="Tahoma" w:cs="Tahoma"/>
      <w:sz w:val="16"/>
      <w:szCs w:val="16"/>
    </w:rPr>
  </w:style>
  <w:style w:type="paragraph" w:styleId="Beschriftung">
    <w:name w:val="caption"/>
    <w:basedOn w:val="Standard"/>
    <w:next w:val="Standard"/>
    <w:uiPriority w:val="35"/>
    <w:unhideWhenUsed/>
    <w:qFormat/>
    <w:rsid w:val="008E1E52"/>
    <w:pPr>
      <w:spacing w:after="200"/>
    </w:pPr>
    <w:rPr>
      <w:b/>
      <w:bCs/>
      <w:color w:val="4F81BD" w:themeColor="accent1"/>
      <w:sz w:val="18"/>
      <w:szCs w:val="18"/>
    </w:rPr>
  </w:style>
  <w:style w:type="character" w:styleId="Hervorhebung">
    <w:name w:val="Emphasis"/>
    <w:basedOn w:val="Absatz-Standardschriftart"/>
    <w:uiPriority w:val="20"/>
    <w:qFormat/>
    <w:rsid w:val="00BA27E0"/>
    <w:rPr>
      <w:i/>
      <w:iCs/>
    </w:rPr>
  </w:style>
  <w:style w:type="paragraph" w:styleId="IntensivesZitat">
    <w:name w:val="Intense Quote"/>
    <w:basedOn w:val="Standard"/>
    <w:next w:val="Standard"/>
    <w:link w:val="IntensivesZitatZchn"/>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A27E0"/>
    <w:rPr>
      <w:b/>
      <w:bCs/>
      <w:i/>
      <w:iCs/>
      <w:color w:val="4F81BD" w:themeColor="accent1"/>
      <w:sz w:val="24"/>
      <w:szCs w:val="24"/>
    </w:rPr>
  </w:style>
  <w:style w:type="table" w:styleId="Tabellenraster">
    <w:name w:val="Table Grid"/>
    <w:basedOn w:val="NormaleTabelle"/>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965E85"/>
    <w:rPr>
      <w:color w:val="800080" w:themeColor="followedHyperlink"/>
      <w:u w:val="single"/>
    </w:rPr>
  </w:style>
  <w:style w:type="character" w:customStyle="1" w:styleId="apple-style-span">
    <w:name w:val="apple-style-span"/>
    <w:rsid w:val="00842582"/>
  </w:style>
  <w:style w:type="paragraph" w:styleId="HTMLVorformatiert">
    <w:name w:val="HTML Preformatted"/>
    <w:basedOn w:val="Standard"/>
    <w:link w:val="HTMLVorformatiertZchn"/>
    <w:uiPriority w:val="99"/>
    <w:semiHidden/>
    <w:unhideWhenUsed/>
    <w:rsid w:val="0022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22696"/>
    <w:rPr>
      <w:rFonts w:ascii="Courier New" w:hAnsi="Courier New" w:cs="Courier New"/>
    </w:rPr>
  </w:style>
  <w:style w:type="character" w:styleId="HTMLCode">
    <w:name w:val="HTML Code"/>
    <w:basedOn w:val="Absatz-Standardschriftart"/>
    <w:uiPriority w:val="99"/>
    <w:semiHidden/>
    <w:unhideWhenUsed/>
    <w:rsid w:val="00222696"/>
    <w:rPr>
      <w:rFonts w:ascii="Courier New" w:eastAsia="Times New Roman" w:hAnsi="Courier New" w:cs="Courier New"/>
      <w:sz w:val="20"/>
      <w:szCs w:val="20"/>
    </w:rPr>
  </w:style>
  <w:style w:type="paragraph" w:styleId="StandardWeb">
    <w:name w:val="Normal (Web)"/>
    <w:basedOn w:val="Standard"/>
    <w:uiPriority w:val="99"/>
    <w:unhideWhenUsed/>
    <w:rsid w:val="00222696"/>
    <w:pPr>
      <w:spacing w:before="100" w:beforeAutospacing="1" w:after="100" w:afterAutospacing="1"/>
    </w:pPr>
  </w:style>
  <w:style w:type="character" w:customStyle="1" w:styleId="apple-converted-space">
    <w:name w:val="apple-converted-space"/>
    <w:basedOn w:val="Absatz-Standardschriftart"/>
    <w:rsid w:val="00222696"/>
  </w:style>
  <w:style w:type="character" w:styleId="Fett">
    <w:name w:val="Strong"/>
    <w:basedOn w:val="Absatz-Standardschriftart"/>
    <w:uiPriority w:val="22"/>
    <w:qFormat/>
    <w:rsid w:val="00222696"/>
    <w:rPr>
      <w:b/>
      <w:bCs/>
    </w:rPr>
  </w:style>
  <w:style w:type="character" w:styleId="Kommentarzeichen">
    <w:name w:val="annotation reference"/>
    <w:basedOn w:val="Absatz-Standardschriftart"/>
    <w:uiPriority w:val="99"/>
    <w:semiHidden/>
    <w:unhideWhenUsed/>
    <w:rsid w:val="00A46C5B"/>
    <w:rPr>
      <w:sz w:val="16"/>
      <w:szCs w:val="16"/>
    </w:rPr>
  </w:style>
  <w:style w:type="paragraph" w:styleId="Kommentartext">
    <w:name w:val="annotation text"/>
    <w:basedOn w:val="Standard"/>
    <w:link w:val="KommentartextZchn"/>
    <w:uiPriority w:val="99"/>
    <w:semiHidden/>
    <w:unhideWhenUsed/>
    <w:rsid w:val="00A46C5B"/>
    <w:rPr>
      <w:sz w:val="20"/>
      <w:szCs w:val="20"/>
    </w:rPr>
  </w:style>
  <w:style w:type="character" w:customStyle="1" w:styleId="KommentartextZchn">
    <w:name w:val="Kommentartext Zchn"/>
    <w:basedOn w:val="Absatz-Standardschriftart"/>
    <w:link w:val="Kommentartext"/>
    <w:uiPriority w:val="99"/>
    <w:semiHidden/>
    <w:rsid w:val="00A46C5B"/>
  </w:style>
  <w:style w:type="paragraph" w:styleId="Kommentarthema">
    <w:name w:val="annotation subject"/>
    <w:basedOn w:val="Kommentartext"/>
    <w:next w:val="Kommentartext"/>
    <w:link w:val="KommentarthemaZchn"/>
    <w:uiPriority w:val="99"/>
    <w:semiHidden/>
    <w:unhideWhenUsed/>
    <w:rsid w:val="00A46C5B"/>
    <w:rPr>
      <w:b/>
      <w:bCs/>
    </w:rPr>
  </w:style>
  <w:style w:type="character" w:customStyle="1" w:styleId="KommentarthemaZchn">
    <w:name w:val="Kommentarthema Zchn"/>
    <w:basedOn w:val="KommentartextZchn"/>
    <w:link w:val="Kommentarthema"/>
    <w:uiPriority w:val="99"/>
    <w:semiHidden/>
    <w:rsid w:val="00A46C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berschrift2"/>
    <w:next w:val="Standard"/>
    <w:qFormat/>
    <w:pPr>
      <w:numPr>
        <w:ilvl w:val="0"/>
      </w:numPr>
      <w:outlineLvl w:val="0"/>
    </w:pPr>
    <w:rPr>
      <w:rFonts w:cs="Courier New"/>
      <w:b w:val="0"/>
    </w:rPr>
  </w:style>
  <w:style w:type="paragraph" w:styleId="berschrift2">
    <w:name w:val="heading 2"/>
    <w:basedOn w:val="Standard"/>
    <w:next w:val="Standard"/>
    <w:qFormat/>
    <w:pPr>
      <w:keepNext/>
      <w:numPr>
        <w:ilvl w:val="1"/>
        <w:numId w:val="5"/>
      </w:numPr>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Standard"/>
    <w:next w:val="Standard"/>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Sprechblasentext">
    <w:name w:val="Balloon Text"/>
    <w:basedOn w:val="Standard"/>
    <w:link w:val="SprechblasentextZchn"/>
    <w:uiPriority w:val="99"/>
    <w:semiHidden/>
    <w:unhideWhenUsed/>
    <w:rsid w:val="008E1E5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1E52"/>
    <w:rPr>
      <w:rFonts w:ascii="Tahoma" w:hAnsi="Tahoma" w:cs="Tahoma"/>
      <w:sz w:val="16"/>
      <w:szCs w:val="16"/>
    </w:rPr>
  </w:style>
  <w:style w:type="paragraph" w:styleId="Beschriftung">
    <w:name w:val="caption"/>
    <w:basedOn w:val="Standard"/>
    <w:next w:val="Standard"/>
    <w:uiPriority w:val="35"/>
    <w:unhideWhenUsed/>
    <w:qFormat/>
    <w:rsid w:val="008E1E52"/>
    <w:pPr>
      <w:spacing w:after="200"/>
    </w:pPr>
    <w:rPr>
      <w:b/>
      <w:bCs/>
      <w:color w:val="4F81BD" w:themeColor="accent1"/>
      <w:sz w:val="18"/>
      <w:szCs w:val="18"/>
    </w:rPr>
  </w:style>
  <w:style w:type="character" w:styleId="Hervorhebung">
    <w:name w:val="Emphasis"/>
    <w:basedOn w:val="Absatz-Standardschriftart"/>
    <w:uiPriority w:val="20"/>
    <w:qFormat/>
    <w:rsid w:val="00BA27E0"/>
    <w:rPr>
      <w:i/>
      <w:iCs/>
    </w:rPr>
  </w:style>
  <w:style w:type="paragraph" w:styleId="IntensivesZitat">
    <w:name w:val="Intense Quote"/>
    <w:basedOn w:val="Standard"/>
    <w:next w:val="Standard"/>
    <w:link w:val="IntensivesZitatZchn"/>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A27E0"/>
    <w:rPr>
      <w:b/>
      <w:bCs/>
      <w:i/>
      <w:iCs/>
      <w:color w:val="4F81BD" w:themeColor="accent1"/>
      <w:sz w:val="24"/>
      <w:szCs w:val="24"/>
    </w:rPr>
  </w:style>
  <w:style w:type="table" w:styleId="Tabellenraster">
    <w:name w:val="Table Grid"/>
    <w:basedOn w:val="NormaleTabelle"/>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965E85"/>
    <w:rPr>
      <w:color w:val="800080" w:themeColor="followedHyperlink"/>
      <w:u w:val="single"/>
    </w:rPr>
  </w:style>
  <w:style w:type="character" w:customStyle="1" w:styleId="apple-style-span">
    <w:name w:val="apple-style-span"/>
    <w:rsid w:val="00842582"/>
  </w:style>
  <w:style w:type="paragraph" w:styleId="HTMLVorformatiert">
    <w:name w:val="HTML Preformatted"/>
    <w:basedOn w:val="Standard"/>
    <w:link w:val="HTMLVorformatiertZchn"/>
    <w:uiPriority w:val="99"/>
    <w:semiHidden/>
    <w:unhideWhenUsed/>
    <w:rsid w:val="0022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22696"/>
    <w:rPr>
      <w:rFonts w:ascii="Courier New" w:hAnsi="Courier New" w:cs="Courier New"/>
    </w:rPr>
  </w:style>
  <w:style w:type="character" w:styleId="HTMLCode">
    <w:name w:val="HTML Code"/>
    <w:basedOn w:val="Absatz-Standardschriftart"/>
    <w:uiPriority w:val="99"/>
    <w:semiHidden/>
    <w:unhideWhenUsed/>
    <w:rsid w:val="00222696"/>
    <w:rPr>
      <w:rFonts w:ascii="Courier New" w:eastAsia="Times New Roman" w:hAnsi="Courier New" w:cs="Courier New"/>
      <w:sz w:val="20"/>
      <w:szCs w:val="20"/>
    </w:rPr>
  </w:style>
  <w:style w:type="paragraph" w:styleId="StandardWeb">
    <w:name w:val="Normal (Web)"/>
    <w:basedOn w:val="Standard"/>
    <w:uiPriority w:val="99"/>
    <w:unhideWhenUsed/>
    <w:rsid w:val="00222696"/>
    <w:pPr>
      <w:spacing w:before="100" w:beforeAutospacing="1" w:after="100" w:afterAutospacing="1"/>
    </w:pPr>
  </w:style>
  <w:style w:type="character" w:customStyle="1" w:styleId="apple-converted-space">
    <w:name w:val="apple-converted-space"/>
    <w:basedOn w:val="Absatz-Standardschriftart"/>
    <w:rsid w:val="00222696"/>
  </w:style>
  <w:style w:type="character" w:styleId="Fett">
    <w:name w:val="Strong"/>
    <w:basedOn w:val="Absatz-Standardschriftart"/>
    <w:uiPriority w:val="22"/>
    <w:qFormat/>
    <w:rsid w:val="00222696"/>
    <w:rPr>
      <w:b/>
      <w:bCs/>
    </w:rPr>
  </w:style>
  <w:style w:type="character" w:styleId="Kommentarzeichen">
    <w:name w:val="annotation reference"/>
    <w:basedOn w:val="Absatz-Standardschriftart"/>
    <w:uiPriority w:val="99"/>
    <w:semiHidden/>
    <w:unhideWhenUsed/>
    <w:rsid w:val="00A46C5B"/>
    <w:rPr>
      <w:sz w:val="16"/>
      <w:szCs w:val="16"/>
    </w:rPr>
  </w:style>
  <w:style w:type="paragraph" w:styleId="Kommentartext">
    <w:name w:val="annotation text"/>
    <w:basedOn w:val="Standard"/>
    <w:link w:val="KommentartextZchn"/>
    <w:uiPriority w:val="99"/>
    <w:semiHidden/>
    <w:unhideWhenUsed/>
    <w:rsid w:val="00A46C5B"/>
    <w:rPr>
      <w:sz w:val="20"/>
      <w:szCs w:val="20"/>
    </w:rPr>
  </w:style>
  <w:style w:type="character" w:customStyle="1" w:styleId="KommentartextZchn">
    <w:name w:val="Kommentartext Zchn"/>
    <w:basedOn w:val="Absatz-Standardschriftart"/>
    <w:link w:val="Kommentartext"/>
    <w:uiPriority w:val="99"/>
    <w:semiHidden/>
    <w:rsid w:val="00A46C5B"/>
  </w:style>
  <w:style w:type="paragraph" w:styleId="Kommentarthema">
    <w:name w:val="annotation subject"/>
    <w:basedOn w:val="Kommentartext"/>
    <w:next w:val="Kommentartext"/>
    <w:link w:val="KommentarthemaZchn"/>
    <w:uiPriority w:val="99"/>
    <w:semiHidden/>
    <w:unhideWhenUsed/>
    <w:rsid w:val="00A46C5B"/>
    <w:rPr>
      <w:b/>
      <w:bCs/>
    </w:rPr>
  </w:style>
  <w:style w:type="character" w:customStyle="1" w:styleId="KommentarthemaZchn">
    <w:name w:val="Kommentarthema Zchn"/>
    <w:basedOn w:val="KommentartextZchn"/>
    <w:link w:val="Kommentarthema"/>
    <w:uiPriority w:val="99"/>
    <w:semiHidden/>
    <w:rsid w:val="00A46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61">
      <w:bodyDiv w:val="1"/>
      <w:marLeft w:val="0"/>
      <w:marRight w:val="0"/>
      <w:marTop w:val="0"/>
      <w:marBottom w:val="0"/>
      <w:divBdr>
        <w:top w:val="none" w:sz="0" w:space="0" w:color="auto"/>
        <w:left w:val="none" w:sz="0" w:space="0" w:color="auto"/>
        <w:bottom w:val="none" w:sz="0" w:space="0" w:color="auto"/>
        <w:right w:val="none" w:sz="0" w:space="0" w:color="auto"/>
      </w:divBdr>
    </w:div>
    <w:div w:id="32967850">
      <w:bodyDiv w:val="1"/>
      <w:marLeft w:val="0"/>
      <w:marRight w:val="0"/>
      <w:marTop w:val="0"/>
      <w:marBottom w:val="0"/>
      <w:divBdr>
        <w:top w:val="none" w:sz="0" w:space="0" w:color="auto"/>
        <w:left w:val="none" w:sz="0" w:space="0" w:color="auto"/>
        <w:bottom w:val="none" w:sz="0" w:space="0" w:color="auto"/>
        <w:right w:val="none" w:sz="0" w:space="0" w:color="auto"/>
      </w:divBdr>
    </w:div>
    <w:div w:id="46804220">
      <w:bodyDiv w:val="1"/>
      <w:marLeft w:val="0"/>
      <w:marRight w:val="0"/>
      <w:marTop w:val="0"/>
      <w:marBottom w:val="0"/>
      <w:divBdr>
        <w:top w:val="none" w:sz="0" w:space="0" w:color="auto"/>
        <w:left w:val="none" w:sz="0" w:space="0" w:color="auto"/>
        <w:bottom w:val="none" w:sz="0" w:space="0" w:color="auto"/>
        <w:right w:val="none" w:sz="0" w:space="0" w:color="auto"/>
      </w:divBdr>
    </w:div>
    <w:div w:id="55857780">
      <w:bodyDiv w:val="1"/>
      <w:marLeft w:val="0"/>
      <w:marRight w:val="0"/>
      <w:marTop w:val="0"/>
      <w:marBottom w:val="0"/>
      <w:divBdr>
        <w:top w:val="none" w:sz="0" w:space="0" w:color="auto"/>
        <w:left w:val="none" w:sz="0" w:space="0" w:color="auto"/>
        <w:bottom w:val="none" w:sz="0" w:space="0" w:color="auto"/>
        <w:right w:val="none" w:sz="0" w:space="0" w:color="auto"/>
      </w:divBdr>
    </w:div>
    <w:div w:id="182742223">
      <w:bodyDiv w:val="1"/>
      <w:marLeft w:val="0"/>
      <w:marRight w:val="0"/>
      <w:marTop w:val="0"/>
      <w:marBottom w:val="0"/>
      <w:divBdr>
        <w:top w:val="none" w:sz="0" w:space="0" w:color="auto"/>
        <w:left w:val="none" w:sz="0" w:space="0" w:color="auto"/>
        <w:bottom w:val="none" w:sz="0" w:space="0" w:color="auto"/>
        <w:right w:val="none" w:sz="0" w:space="0" w:color="auto"/>
      </w:divBdr>
    </w:div>
    <w:div w:id="204290638">
      <w:bodyDiv w:val="1"/>
      <w:marLeft w:val="0"/>
      <w:marRight w:val="0"/>
      <w:marTop w:val="0"/>
      <w:marBottom w:val="0"/>
      <w:divBdr>
        <w:top w:val="none" w:sz="0" w:space="0" w:color="auto"/>
        <w:left w:val="none" w:sz="0" w:space="0" w:color="auto"/>
        <w:bottom w:val="none" w:sz="0" w:space="0" w:color="auto"/>
        <w:right w:val="none" w:sz="0" w:space="0" w:color="auto"/>
      </w:divBdr>
    </w:div>
    <w:div w:id="226960672">
      <w:bodyDiv w:val="1"/>
      <w:marLeft w:val="0"/>
      <w:marRight w:val="0"/>
      <w:marTop w:val="0"/>
      <w:marBottom w:val="0"/>
      <w:divBdr>
        <w:top w:val="none" w:sz="0" w:space="0" w:color="auto"/>
        <w:left w:val="none" w:sz="0" w:space="0" w:color="auto"/>
        <w:bottom w:val="none" w:sz="0" w:space="0" w:color="auto"/>
        <w:right w:val="none" w:sz="0" w:space="0" w:color="auto"/>
      </w:divBdr>
    </w:div>
    <w:div w:id="228004228">
      <w:bodyDiv w:val="1"/>
      <w:marLeft w:val="0"/>
      <w:marRight w:val="0"/>
      <w:marTop w:val="0"/>
      <w:marBottom w:val="0"/>
      <w:divBdr>
        <w:top w:val="none" w:sz="0" w:space="0" w:color="auto"/>
        <w:left w:val="none" w:sz="0" w:space="0" w:color="auto"/>
        <w:bottom w:val="none" w:sz="0" w:space="0" w:color="auto"/>
        <w:right w:val="none" w:sz="0" w:space="0" w:color="auto"/>
      </w:divBdr>
    </w:div>
    <w:div w:id="283313942">
      <w:bodyDiv w:val="1"/>
      <w:marLeft w:val="0"/>
      <w:marRight w:val="0"/>
      <w:marTop w:val="0"/>
      <w:marBottom w:val="0"/>
      <w:divBdr>
        <w:top w:val="none" w:sz="0" w:space="0" w:color="auto"/>
        <w:left w:val="none" w:sz="0" w:space="0" w:color="auto"/>
        <w:bottom w:val="none" w:sz="0" w:space="0" w:color="auto"/>
        <w:right w:val="none" w:sz="0" w:space="0" w:color="auto"/>
      </w:divBdr>
    </w:div>
    <w:div w:id="309988168">
      <w:bodyDiv w:val="1"/>
      <w:marLeft w:val="0"/>
      <w:marRight w:val="0"/>
      <w:marTop w:val="0"/>
      <w:marBottom w:val="0"/>
      <w:divBdr>
        <w:top w:val="none" w:sz="0" w:space="0" w:color="auto"/>
        <w:left w:val="none" w:sz="0" w:space="0" w:color="auto"/>
        <w:bottom w:val="none" w:sz="0" w:space="0" w:color="auto"/>
        <w:right w:val="none" w:sz="0" w:space="0" w:color="auto"/>
      </w:divBdr>
    </w:div>
    <w:div w:id="313067086">
      <w:bodyDiv w:val="1"/>
      <w:marLeft w:val="0"/>
      <w:marRight w:val="0"/>
      <w:marTop w:val="0"/>
      <w:marBottom w:val="0"/>
      <w:divBdr>
        <w:top w:val="none" w:sz="0" w:space="0" w:color="auto"/>
        <w:left w:val="none" w:sz="0" w:space="0" w:color="auto"/>
        <w:bottom w:val="none" w:sz="0" w:space="0" w:color="auto"/>
        <w:right w:val="none" w:sz="0" w:space="0" w:color="auto"/>
      </w:divBdr>
    </w:div>
    <w:div w:id="353729366">
      <w:bodyDiv w:val="1"/>
      <w:marLeft w:val="0"/>
      <w:marRight w:val="0"/>
      <w:marTop w:val="0"/>
      <w:marBottom w:val="0"/>
      <w:divBdr>
        <w:top w:val="none" w:sz="0" w:space="0" w:color="auto"/>
        <w:left w:val="none" w:sz="0" w:space="0" w:color="auto"/>
        <w:bottom w:val="none" w:sz="0" w:space="0" w:color="auto"/>
        <w:right w:val="none" w:sz="0" w:space="0" w:color="auto"/>
      </w:divBdr>
    </w:div>
    <w:div w:id="398358604">
      <w:bodyDiv w:val="1"/>
      <w:marLeft w:val="0"/>
      <w:marRight w:val="0"/>
      <w:marTop w:val="0"/>
      <w:marBottom w:val="0"/>
      <w:divBdr>
        <w:top w:val="none" w:sz="0" w:space="0" w:color="auto"/>
        <w:left w:val="none" w:sz="0" w:space="0" w:color="auto"/>
        <w:bottom w:val="none" w:sz="0" w:space="0" w:color="auto"/>
        <w:right w:val="none" w:sz="0" w:space="0" w:color="auto"/>
      </w:divBdr>
      <w:divsChild>
        <w:div w:id="195305017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8826349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95579393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9044170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0842738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8124089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0858904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8809859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8457402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5912130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262702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0933063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4821862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9750115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441610824">
      <w:bodyDiv w:val="1"/>
      <w:marLeft w:val="0"/>
      <w:marRight w:val="0"/>
      <w:marTop w:val="0"/>
      <w:marBottom w:val="0"/>
      <w:divBdr>
        <w:top w:val="none" w:sz="0" w:space="0" w:color="auto"/>
        <w:left w:val="none" w:sz="0" w:space="0" w:color="auto"/>
        <w:bottom w:val="none" w:sz="0" w:space="0" w:color="auto"/>
        <w:right w:val="none" w:sz="0" w:space="0" w:color="auto"/>
      </w:divBdr>
    </w:div>
    <w:div w:id="462580398">
      <w:bodyDiv w:val="1"/>
      <w:marLeft w:val="0"/>
      <w:marRight w:val="0"/>
      <w:marTop w:val="0"/>
      <w:marBottom w:val="0"/>
      <w:divBdr>
        <w:top w:val="none" w:sz="0" w:space="0" w:color="auto"/>
        <w:left w:val="none" w:sz="0" w:space="0" w:color="auto"/>
        <w:bottom w:val="none" w:sz="0" w:space="0" w:color="auto"/>
        <w:right w:val="none" w:sz="0" w:space="0" w:color="auto"/>
      </w:divBdr>
    </w:div>
    <w:div w:id="673460588">
      <w:bodyDiv w:val="1"/>
      <w:marLeft w:val="0"/>
      <w:marRight w:val="0"/>
      <w:marTop w:val="0"/>
      <w:marBottom w:val="0"/>
      <w:divBdr>
        <w:top w:val="none" w:sz="0" w:space="0" w:color="auto"/>
        <w:left w:val="none" w:sz="0" w:space="0" w:color="auto"/>
        <w:bottom w:val="none" w:sz="0" w:space="0" w:color="auto"/>
        <w:right w:val="none" w:sz="0" w:space="0" w:color="auto"/>
      </w:divBdr>
    </w:div>
    <w:div w:id="693267853">
      <w:bodyDiv w:val="1"/>
      <w:marLeft w:val="0"/>
      <w:marRight w:val="0"/>
      <w:marTop w:val="0"/>
      <w:marBottom w:val="0"/>
      <w:divBdr>
        <w:top w:val="none" w:sz="0" w:space="0" w:color="auto"/>
        <w:left w:val="none" w:sz="0" w:space="0" w:color="auto"/>
        <w:bottom w:val="none" w:sz="0" w:space="0" w:color="auto"/>
        <w:right w:val="none" w:sz="0" w:space="0" w:color="auto"/>
      </w:divBdr>
    </w:div>
    <w:div w:id="808205900">
      <w:bodyDiv w:val="1"/>
      <w:marLeft w:val="0"/>
      <w:marRight w:val="0"/>
      <w:marTop w:val="0"/>
      <w:marBottom w:val="0"/>
      <w:divBdr>
        <w:top w:val="none" w:sz="0" w:space="0" w:color="auto"/>
        <w:left w:val="none" w:sz="0" w:space="0" w:color="auto"/>
        <w:bottom w:val="none" w:sz="0" w:space="0" w:color="auto"/>
        <w:right w:val="none" w:sz="0" w:space="0" w:color="auto"/>
      </w:divBdr>
    </w:div>
    <w:div w:id="898437160">
      <w:bodyDiv w:val="1"/>
      <w:marLeft w:val="0"/>
      <w:marRight w:val="0"/>
      <w:marTop w:val="0"/>
      <w:marBottom w:val="0"/>
      <w:divBdr>
        <w:top w:val="none" w:sz="0" w:space="0" w:color="auto"/>
        <w:left w:val="none" w:sz="0" w:space="0" w:color="auto"/>
        <w:bottom w:val="none" w:sz="0" w:space="0" w:color="auto"/>
        <w:right w:val="none" w:sz="0" w:space="0" w:color="auto"/>
      </w:divBdr>
    </w:div>
    <w:div w:id="908735249">
      <w:bodyDiv w:val="1"/>
      <w:marLeft w:val="0"/>
      <w:marRight w:val="0"/>
      <w:marTop w:val="0"/>
      <w:marBottom w:val="0"/>
      <w:divBdr>
        <w:top w:val="none" w:sz="0" w:space="0" w:color="auto"/>
        <w:left w:val="none" w:sz="0" w:space="0" w:color="auto"/>
        <w:bottom w:val="none" w:sz="0" w:space="0" w:color="auto"/>
        <w:right w:val="none" w:sz="0" w:space="0" w:color="auto"/>
      </w:divBdr>
    </w:div>
    <w:div w:id="925846156">
      <w:bodyDiv w:val="1"/>
      <w:marLeft w:val="0"/>
      <w:marRight w:val="0"/>
      <w:marTop w:val="0"/>
      <w:marBottom w:val="0"/>
      <w:divBdr>
        <w:top w:val="none" w:sz="0" w:space="0" w:color="auto"/>
        <w:left w:val="none" w:sz="0" w:space="0" w:color="auto"/>
        <w:bottom w:val="none" w:sz="0" w:space="0" w:color="auto"/>
        <w:right w:val="none" w:sz="0" w:space="0" w:color="auto"/>
      </w:divBdr>
    </w:div>
    <w:div w:id="991522120">
      <w:bodyDiv w:val="1"/>
      <w:marLeft w:val="0"/>
      <w:marRight w:val="0"/>
      <w:marTop w:val="0"/>
      <w:marBottom w:val="0"/>
      <w:divBdr>
        <w:top w:val="none" w:sz="0" w:space="0" w:color="auto"/>
        <w:left w:val="none" w:sz="0" w:space="0" w:color="auto"/>
        <w:bottom w:val="none" w:sz="0" w:space="0" w:color="auto"/>
        <w:right w:val="none" w:sz="0" w:space="0" w:color="auto"/>
      </w:divBdr>
      <w:divsChild>
        <w:div w:id="43837232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6387506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7757153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513430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76595135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70649268">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557178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207415882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390721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80199404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2882315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747650334">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994527547">
      <w:bodyDiv w:val="1"/>
      <w:marLeft w:val="0"/>
      <w:marRight w:val="0"/>
      <w:marTop w:val="0"/>
      <w:marBottom w:val="0"/>
      <w:divBdr>
        <w:top w:val="none" w:sz="0" w:space="0" w:color="auto"/>
        <w:left w:val="none" w:sz="0" w:space="0" w:color="auto"/>
        <w:bottom w:val="none" w:sz="0" w:space="0" w:color="auto"/>
        <w:right w:val="none" w:sz="0" w:space="0" w:color="auto"/>
      </w:divBdr>
    </w:div>
    <w:div w:id="1052458425">
      <w:bodyDiv w:val="1"/>
      <w:marLeft w:val="0"/>
      <w:marRight w:val="0"/>
      <w:marTop w:val="0"/>
      <w:marBottom w:val="0"/>
      <w:divBdr>
        <w:top w:val="none" w:sz="0" w:space="0" w:color="auto"/>
        <w:left w:val="none" w:sz="0" w:space="0" w:color="auto"/>
        <w:bottom w:val="none" w:sz="0" w:space="0" w:color="auto"/>
        <w:right w:val="none" w:sz="0" w:space="0" w:color="auto"/>
      </w:divBdr>
    </w:div>
    <w:div w:id="1143932129">
      <w:bodyDiv w:val="1"/>
      <w:marLeft w:val="0"/>
      <w:marRight w:val="0"/>
      <w:marTop w:val="0"/>
      <w:marBottom w:val="0"/>
      <w:divBdr>
        <w:top w:val="none" w:sz="0" w:space="0" w:color="auto"/>
        <w:left w:val="none" w:sz="0" w:space="0" w:color="auto"/>
        <w:bottom w:val="none" w:sz="0" w:space="0" w:color="auto"/>
        <w:right w:val="none" w:sz="0" w:space="0" w:color="auto"/>
      </w:divBdr>
    </w:div>
    <w:div w:id="1311901908">
      <w:bodyDiv w:val="1"/>
      <w:marLeft w:val="0"/>
      <w:marRight w:val="0"/>
      <w:marTop w:val="0"/>
      <w:marBottom w:val="0"/>
      <w:divBdr>
        <w:top w:val="none" w:sz="0" w:space="0" w:color="auto"/>
        <w:left w:val="none" w:sz="0" w:space="0" w:color="auto"/>
        <w:bottom w:val="none" w:sz="0" w:space="0" w:color="auto"/>
        <w:right w:val="none" w:sz="0" w:space="0" w:color="auto"/>
      </w:divBdr>
    </w:div>
    <w:div w:id="1398165346">
      <w:bodyDiv w:val="1"/>
      <w:marLeft w:val="0"/>
      <w:marRight w:val="0"/>
      <w:marTop w:val="0"/>
      <w:marBottom w:val="0"/>
      <w:divBdr>
        <w:top w:val="none" w:sz="0" w:space="0" w:color="auto"/>
        <w:left w:val="none" w:sz="0" w:space="0" w:color="auto"/>
        <w:bottom w:val="none" w:sz="0" w:space="0" w:color="auto"/>
        <w:right w:val="none" w:sz="0" w:space="0" w:color="auto"/>
      </w:divBdr>
    </w:div>
    <w:div w:id="1432429533">
      <w:bodyDiv w:val="1"/>
      <w:marLeft w:val="0"/>
      <w:marRight w:val="0"/>
      <w:marTop w:val="0"/>
      <w:marBottom w:val="0"/>
      <w:divBdr>
        <w:top w:val="none" w:sz="0" w:space="0" w:color="auto"/>
        <w:left w:val="none" w:sz="0" w:space="0" w:color="auto"/>
        <w:bottom w:val="none" w:sz="0" w:space="0" w:color="auto"/>
        <w:right w:val="none" w:sz="0" w:space="0" w:color="auto"/>
      </w:divBdr>
    </w:div>
    <w:div w:id="1433742376">
      <w:bodyDiv w:val="1"/>
      <w:marLeft w:val="0"/>
      <w:marRight w:val="0"/>
      <w:marTop w:val="0"/>
      <w:marBottom w:val="0"/>
      <w:divBdr>
        <w:top w:val="none" w:sz="0" w:space="0" w:color="auto"/>
        <w:left w:val="none" w:sz="0" w:space="0" w:color="auto"/>
        <w:bottom w:val="none" w:sz="0" w:space="0" w:color="auto"/>
        <w:right w:val="none" w:sz="0" w:space="0" w:color="auto"/>
      </w:divBdr>
    </w:div>
    <w:div w:id="1440876330">
      <w:bodyDiv w:val="1"/>
      <w:marLeft w:val="0"/>
      <w:marRight w:val="0"/>
      <w:marTop w:val="0"/>
      <w:marBottom w:val="0"/>
      <w:divBdr>
        <w:top w:val="none" w:sz="0" w:space="0" w:color="auto"/>
        <w:left w:val="none" w:sz="0" w:space="0" w:color="auto"/>
        <w:bottom w:val="none" w:sz="0" w:space="0" w:color="auto"/>
        <w:right w:val="none" w:sz="0" w:space="0" w:color="auto"/>
      </w:divBdr>
    </w:div>
    <w:div w:id="1515998502">
      <w:bodyDiv w:val="1"/>
      <w:marLeft w:val="0"/>
      <w:marRight w:val="0"/>
      <w:marTop w:val="0"/>
      <w:marBottom w:val="0"/>
      <w:divBdr>
        <w:top w:val="none" w:sz="0" w:space="0" w:color="auto"/>
        <w:left w:val="none" w:sz="0" w:space="0" w:color="auto"/>
        <w:bottom w:val="none" w:sz="0" w:space="0" w:color="auto"/>
        <w:right w:val="none" w:sz="0" w:space="0" w:color="auto"/>
      </w:divBdr>
    </w:div>
    <w:div w:id="1579096505">
      <w:bodyDiv w:val="1"/>
      <w:marLeft w:val="0"/>
      <w:marRight w:val="0"/>
      <w:marTop w:val="0"/>
      <w:marBottom w:val="0"/>
      <w:divBdr>
        <w:top w:val="none" w:sz="0" w:space="0" w:color="auto"/>
        <w:left w:val="none" w:sz="0" w:space="0" w:color="auto"/>
        <w:bottom w:val="none" w:sz="0" w:space="0" w:color="auto"/>
        <w:right w:val="none" w:sz="0" w:space="0" w:color="auto"/>
      </w:divBdr>
      <w:divsChild>
        <w:div w:id="287708313">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0542368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689335051">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61002395">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1971407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4816757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221491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345293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11949100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815780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38891387">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45318454">
          <w:blockQuote w:val="1"/>
          <w:marLeft w:val="0"/>
          <w:marRight w:val="0"/>
          <w:marTop w:val="225"/>
          <w:marBottom w:val="225"/>
          <w:divBdr>
            <w:top w:val="none" w:sz="0" w:space="0" w:color="auto"/>
            <w:left w:val="single" w:sz="24" w:space="11" w:color="DDDDDD"/>
            <w:bottom w:val="none" w:sz="0" w:space="0" w:color="auto"/>
            <w:right w:val="none" w:sz="0" w:space="11" w:color="auto"/>
          </w:divBdr>
        </w:div>
        <w:div w:id="810286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54424979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615017754">
      <w:bodyDiv w:val="1"/>
      <w:marLeft w:val="0"/>
      <w:marRight w:val="0"/>
      <w:marTop w:val="0"/>
      <w:marBottom w:val="0"/>
      <w:divBdr>
        <w:top w:val="none" w:sz="0" w:space="0" w:color="auto"/>
        <w:left w:val="none" w:sz="0" w:space="0" w:color="auto"/>
        <w:bottom w:val="none" w:sz="0" w:space="0" w:color="auto"/>
        <w:right w:val="none" w:sz="0" w:space="0" w:color="auto"/>
      </w:divBdr>
    </w:div>
    <w:div w:id="1620986623">
      <w:bodyDiv w:val="1"/>
      <w:marLeft w:val="0"/>
      <w:marRight w:val="0"/>
      <w:marTop w:val="0"/>
      <w:marBottom w:val="0"/>
      <w:divBdr>
        <w:top w:val="none" w:sz="0" w:space="0" w:color="auto"/>
        <w:left w:val="none" w:sz="0" w:space="0" w:color="auto"/>
        <w:bottom w:val="none" w:sz="0" w:space="0" w:color="auto"/>
        <w:right w:val="none" w:sz="0" w:space="0" w:color="auto"/>
      </w:divBdr>
    </w:div>
    <w:div w:id="1664890011">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5454170">
      <w:bodyDiv w:val="1"/>
      <w:marLeft w:val="0"/>
      <w:marRight w:val="0"/>
      <w:marTop w:val="0"/>
      <w:marBottom w:val="0"/>
      <w:divBdr>
        <w:top w:val="none" w:sz="0" w:space="0" w:color="auto"/>
        <w:left w:val="none" w:sz="0" w:space="0" w:color="auto"/>
        <w:bottom w:val="none" w:sz="0" w:space="0" w:color="auto"/>
        <w:right w:val="none" w:sz="0" w:space="0" w:color="auto"/>
      </w:divBdr>
    </w:div>
    <w:div w:id="1749424410">
      <w:bodyDiv w:val="1"/>
      <w:marLeft w:val="0"/>
      <w:marRight w:val="0"/>
      <w:marTop w:val="0"/>
      <w:marBottom w:val="0"/>
      <w:divBdr>
        <w:top w:val="none" w:sz="0" w:space="0" w:color="auto"/>
        <w:left w:val="none" w:sz="0" w:space="0" w:color="auto"/>
        <w:bottom w:val="none" w:sz="0" w:space="0" w:color="auto"/>
        <w:right w:val="none" w:sz="0" w:space="0" w:color="auto"/>
      </w:divBdr>
    </w:div>
    <w:div w:id="1868634743">
      <w:bodyDiv w:val="1"/>
      <w:marLeft w:val="0"/>
      <w:marRight w:val="0"/>
      <w:marTop w:val="0"/>
      <w:marBottom w:val="0"/>
      <w:divBdr>
        <w:top w:val="none" w:sz="0" w:space="0" w:color="auto"/>
        <w:left w:val="none" w:sz="0" w:space="0" w:color="auto"/>
        <w:bottom w:val="none" w:sz="0" w:space="0" w:color="auto"/>
        <w:right w:val="none" w:sz="0" w:space="0" w:color="auto"/>
      </w:divBdr>
    </w:div>
    <w:div w:id="1928495057">
      <w:bodyDiv w:val="1"/>
      <w:marLeft w:val="0"/>
      <w:marRight w:val="0"/>
      <w:marTop w:val="0"/>
      <w:marBottom w:val="0"/>
      <w:divBdr>
        <w:top w:val="none" w:sz="0" w:space="0" w:color="auto"/>
        <w:left w:val="none" w:sz="0" w:space="0" w:color="auto"/>
        <w:bottom w:val="none" w:sz="0" w:space="0" w:color="auto"/>
        <w:right w:val="none" w:sz="0" w:space="0" w:color="auto"/>
      </w:divBdr>
    </w:div>
    <w:div w:id="1955748430">
      <w:bodyDiv w:val="1"/>
      <w:marLeft w:val="0"/>
      <w:marRight w:val="0"/>
      <w:marTop w:val="0"/>
      <w:marBottom w:val="0"/>
      <w:divBdr>
        <w:top w:val="none" w:sz="0" w:space="0" w:color="auto"/>
        <w:left w:val="none" w:sz="0" w:space="0" w:color="auto"/>
        <w:bottom w:val="none" w:sz="0" w:space="0" w:color="auto"/>
        <w:right w:val="none" w:sz="0" w:space="0" w:color="auto"/>
      </w:divBdr>
    </w:div>
    <w:div w:id="2038313714">
      <w:bodyDiv w:val="1"/>
      <w:marLeft w:val="0"/>
      <w:marRight w:val="0"/>
      <w:marTop w:val="0"/>
      <w:marBottom w:val="0"/>
      <w:divBdr>
        <w:top w:val="none" w:sz="0" w:space="0" w:color="auto"/>
        <w:left w:val="none" w:sz="0" w:space="0" w:color="auto"/>
        <w:bottom w:val="none" w:sz="0" w:space="0" w:color="auto"/>
        <w:right w:val="none" w:sz="0" w:space="0" w:color="auto"/>
      </w:divBdr>
    </w:div>
    <w:div w:id="21184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example.org/drivers/details/ng-car1" TargetMode="External"/><Relationship Id="rId1" Type="http://schemas.openxmlformats.org/officeDocument/2006/relationships/hyperlink" Target="http://example.org/drivers/create/ng-car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Angular2Buch/angular2-template-syntax"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hub.com/Angular2Buch/angular2-modul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Angular2Buch/angular2-ro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ngular2Buch/angular2-forms" TargetMode="External"/><Relationship Id="rId4" Type="http://schemas.openxmlformats.org/officeDocument/2006/relationships/settings" Target="settings.xml"/><Relationship Id="rId9" Type="http://schemas.openxmlformats.org/officeDocument/2006/relationships/hyperlink" Target="https://github.com/Angular2Buch/angular2-test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10</Pages>
  <Words>2244</Words>
  <Characters>14144</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Zend Framework</vt:lpstr>
      <vt:lpstr>Zend Framework</vt:lpstr>
    </vt:vector>
  </TitlesOfParts>
  <Company/>
  <LinksUpToDate>false</LinksUpToDate>
  <CharactersWithSpaces>16356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Johannes</cp:lastModifiedBy>
  <cp:revision>55</cp:revision>
  <dcterms:created xsi:type="dcterms:W3CDTF">2015-10-28T15:59:00Z</dcterms:created>
  <dcterms:modified xsi:type="dcterms:W3CDTF">2016-02-05T17:37:00Z</dcterms:modified>
</cp:coreProperties>
</file>